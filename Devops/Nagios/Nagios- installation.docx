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0C4" w:rsidRPr="00D750C4" w:rsidRDefault="00D750C4" w:rsidP="00D750C4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4A4949"/>
        </w:rPr>
      </w:pPr>
      <w:proofErr w:type="spellStart"/>
      <w:r w:rsidRPr="00D750C4">
        <w:rPr>
          <w:rFonts w:ascii="Verdana" w:eastAsia="Times New Roman" w:hAnsi="Verdana" w:cs="Times New Roman"/>
          <w:b/>
          <w:bCs/>
          <w:color w:val="4A4949"/>
          <w:sz w:val="20"/>
        </w:rPr>
        <w:t>Nagios</w:t>
      </w:r>
      <w:proofErr w:type="spellEnd"/>
      <w:r w:rsidRPr="00D750C4">
        <w:rPr>
          <w:rFonts w:ascii="Verdana" w:eastAsia="Times New Roman" w:hAnsi="Verdana" w:cs="Times New Roman"/>
          <w:color w:val="4A4949"/>
        </w:rPr>
        <w:t xml:space="preserve"> is the most popular, open source, powerful monitoring system. It enables organizations to identify and resolve IT infrastructure problems before they affect critical business processes. </w:t>
      </w:r>
      <w:proofErr w:type="spellStart"/>
      <w:r w:rsidRPr="00D750C4">
        <w:rPr>
          <w:rFonts w:ascii="Verdana" w:eastAsia="Times New Roman" w:hAnsi="Verdana" w:cs="Times New Roman"/>
          <w:color w:val="4A4949"/>
        </w:rPr>
        <w:t>Nagios</w:t>
      </w:r>
      <w:proofErr w:type="spellEnd"/>
      <w:r w:rsidRPr="00D750C4">
        <w:rPr>
          <w:rFonts w:ascii="Verdana" w:eastAsia="Times New Roman" w:hAnsi="Verdana" w:cs="Times New Roman"/>
          <w:color w:val="4A4949"/>
        </w:rPr>
        <w:t xml:space="preserve"> has the capability of monitoring application, services, entire IT infrastructure.</w:t>
      </w:r>
    </w:p>
    <w:p w:rsidR="00D750C4" w:rsidRPr="00D750C4" w:rsidRDefault="00D750C4" w:rsidP="00D750C4">
      <w:pPr>
        <w:shd w:val="clear" w:color="auto" w:fill="FFFFFF"/>
        <w:spacing w:after="259" w:line="240" w:lineRule="auto"/>
        <w:jc w:val="both"/>
        <w:textAlignment w:val="baseline"/>
        <w:rPr>
          <w:rFonts w:ascii="Verdana" w:eastAsia="Times New Roman" w:hAnsi="Verdana" w:cs="Times New Roman"/>
          <w:color w:val="4A4949"/>
        </w:rPr>
      </w:pPr>
    </w:p>
    <w:p w:rsidR="00D750C4" w:rsidRPr="00D750C4" w:rsidRDefault="00D750C4" w:rsidP="00D750C4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4A4949"/>
        </w:rPr>
      </w:pPr>
      <w:r w:rsidRPr="00D750C4">
        <w:rPr>
          <w:rFonts w:ascii="Verdana" w:eastAsia="Times New Roman" w:hAnsi="Verdana" w:cs="Times New Roman"/>
          <w:color w:val="4A4949"/>
        </w:rPr>
        <w:t>This is Part-1 of complete article </w:t>
      </w:r>
      <w:r w:rsidRPr="00D750C4">
        <w:rPr>
          <w:rFonts w:ascii="Verdana" w:eastAsia="Times New Roman" w:hAnsi="Verdana" w:cs="Times New Roman"/>
          <w:b/>
          <w:bCs/>
          <w:color w:val="4A4949"/>
          <w:sz w:val="20"/>
        </w:rPr>
        <w:t xml:space="preserve">How to Setup </w:t>
      </w:r>
      <w:proofErr w:type="spellStart"/>
      <w:r w:rsidRPr="00D750C4">
        <w:rPr>
          <w:rFonts w:ascii="Verdana" w:eastAsia="Times New Roman" w:hAnsi="Verdana" w:cs="Times New Roman"/>
          <w:b/>
          <w:bCs/>
          <w:color w:val="4A4949"/>
          <w:sz w:val="20"/>
        </w:rPr>
        <w:t>Nagios</w:t>
      </w:r>
      <w:proofErr w:type="spellEnd"/>
      <w:r w:rsidRPr="00D750C4">
        <w:rPr>
          <w:rFonts w:ascii="Verdana" w:eastAsia="Times New Roman" w:hAnsi="Verdana" w:cs="Times New Roman"/>
          <w:b/>
          <w:bCs/>
          <w:color w:val="4A4949"/>
          <w:sz w:val="20"/>
        </w:rPr>
        <w:t xml:space="preserve"> Monitoring Server with </w:t>
      </w:r>
      <w:proofErr w:type="spellStart"/>
      <w:r w:rsidRPr="00D750C4">
        <w:rPr>
          <w:rFonts w:ascii="Verdana" w:eastAsia="Times New Roman" w:hAnsi="Verdana" w:cs="Times New Roman"/>
          <w:b/>
          <w:bCs/>
          <w:color w:val="4A4949"/>
          <w:sz w:val="20"/>
        </w:rPr>
        <w:t>NagiosQL</w:t>
      </w:r>
      <w:proofErr w:type="spellEnd"/>
      <w:r w:rsidRPr="00D750C4">
        <w:rPr>
          <w:rFonts w:ascii="Verdana" w:eastAsia="Times New Roman" w:hAnsi="Verdana" w:cs="Times New Roman"/>
          <w:b/>
          <w:bCs/>
          <w:color w:val="4A4949"/>
          <w:sz w:val="20"/>
        </w:rPr>
        <w:t xml:space="preserve"> on </w:t>
      </w:r>
      <w:proofErr w:type="spellStart"/>
      <w:r w:rsidRPr="00D750C4">
        <w:rPr>
          <w:rFonts w:ascii="Verdana" w:eastAsia="Times New Roman" w:hAnsi="Verdana" w:cs="Times New Roman"/>
          <w:b/>
          <w:bCs/>
          <w:color w:val="4A4949"/>
          <w:sz w:val="20"/>
        </w:rPr>
        <w:t>CentOS</w:t>
      </w:r>
      <w:proofErr w:type="spellEnd"/>
      <w:r w:rsidRPr="00D750C4">
        <w:rPr>
          <w:rFonts w:ascii="Verdana" w:eastAsia="Times New Roman" w:hAnsi="Verdana" w:cs="Times New Roman"/>
          <w:b/>
          <w:bCs/>
          <w:color w:val="4A4949"/>
          <w:sz w:val="20"/>
        </w:rPr>
        <w:t>/RHEL 7/6</w:t>
      </w:r>
      <w:r w:rsidRPr="00D750C4">
        <w:rPr>
          <w:rFonts w:ascii="Verdana" w:eastAsia="Times New Roman" w:hAnsi="Verdana" w:cs="Times New Roman"/>
          <w:color w:val="4A4949"/>
        </w:rPr>
        <w:t xml:space="preserve">, </w:t>
      </w:r>
      <w:proofErr w:type="gramStart"/>
      <w:r w:rsidRPr="00D750C4">
        <w:rPr>
          <w:rFonts w:ascii="Verdana" w:eastAsia="Times New Roman" w:hAnsi="Verdana" w:cs="Times New Roman"/>
          <w:color w:val="4A4949"/>
        </w:rPr>
        <w:t>In</w:t>
      </w:r>
      <w:proofErr w:type="gramEnd"/>
      <w:r w:rsidRPr="00D750C4">
        <w:rPr>
          <w:rFonts w:ascii="Verdana" w:eastAsia="Times New Roman" w:hAnsi="Verdana" w:cs="Times New Roman"/>
          <w:color w:val="4A4949"/>
        </w:rPr>
        <w:t xml:space="preserve"> this part, you will find the steps to setup </w:t>
      </w:r>
      <w:proofErr w:type="spellStart"/>
      <w:r w:rsidRPr="00D750C4">
        <w:rPr>
          <w:rFonts w:ascii="Verdana" w:eastAsia="Times New Roman" w:hAnsi="Verdana" w:cs="Times New Roman"/>
          <w:color w:val="4A4949"/>
        </w:rPr>
        <w:t>Nagios</w:t>
      </w:r>
      <w:proofErr w:type="spellEnd"/>
      <w:r w:rsidRPr="00D750C4">
        <w:rPr>
          <w:rFonts w:ascii="Verdana" w:eastAsia="Times New Roman" w:hAnsi="Verdana" w:cs="Times New Roman"/>
          <w:color w:val="4A4949"/>
        </w:rPr>
        <w:t xml:space="preserve"> Monitoring Server on </w:t>
      </w:r>
      <w:proofErr w:type="spellStart"/>
      <w:r w:rsidRPr="00D750C4">
        <w:rPr>
          <w:rFonts w:ascii="Verdana" w:eastAsia="Times New Roman" w:hAnsi="Verdana" w:cs="Times New Roman"/>
          <w:color w:val="4A4949"/>
        </w:rPr>
        <w:t>CentOS</w:t>
      </w:r>
      <w:proofErr w:type="spellEnd"/>
      <w:r w:rsidRPr="00D750C4">
        <w:rPr>
          <w:rFonts w:ascii="Verdana" w:eastAsia="Times New Roman" w:hAnsi="Verdana" w:cs="Times New Roman"/>
          <w:color w:val="4A4949"/>
        </w:rPr>
        <w:t xml:space="preserve">, </w:t>
      </w:r>
      <w:proofErr w:type="spellStart"/>
      <w:r w:rsidRPr="00D750C4">
        <w:rPr>
          <w:rFonts w:ascii="Verdana" w:eastAsia="Times New Roman" w:hAnsi="Verdana" w:cs="Times New Roman"/>
          <w:color w:val="4A4949"/>
        </w:rPr>
        <w:t>Redhat</w:t>
      </w:r>
      <w:proofErr w:type="spellEnd"/>
      <w:r w:rsidRPr="00D750C4">
        <w:rPr>
          <w:rFonts w:ascii="Verdana" w:eastAsia="Times New Roman" w:hAnsi="Verdana" w:cs="Times New Roman"/>
          <w:color w:val="4A4949"/>
        </w:rPr>
        <w:t>, and Fedora systems.</w:t>
      </w:r>
    </w:p>
    <w:p w:rsidR="00D750C4" w:rsidRPr="00D750C4" w:rsidRDefault="00D750C4" w:rsidP="00D750C4">
      <w:pPr>
        <w:pBdr>
          <w:bottom w:val="dashed" w:sz="4" w:space="3" w:color="CFCACA"/>
        </w:pBdr>
        <w:shd w:val="clear" w:color="auto" w:fill="FFFFFF"/>
        <w:spacing w:before="584" w:after="234" w:line="441" w:lineRule="atLeast"/>
        <w:textAlignment w:val="baseline"/>
        <w:outlineLvl w:val="1"/>
        <w:rPr>
          <w:rFonts w:ascii="Arial" w:eastAsia="Times New Roman" w:hAnsi="Arial" w:cs="Arial"/>
          <w:b/>
          <w:bCs/>
          <w:color w:val="50317B"/>
          <w:spacing w:val="-7"/>
          <w:sz w:val="34"/>
          <w:szCs w:val="34"/>
        </w:rPr>
      </w:pPr>
      <w:r w:rsidRPr="00D750C4">
        <w:rPr>
          <w:rFonts w:ascii="Arial" w:eastAsia="Times New Roman" w:hAnsi="Arial" w:cs="Arial"/>
          <w:b/>
          <w:bCs/>
          <w:color w:val="50317B"/>
          <w:spacing w:val="-7"/>
          <w:sz w:val="34"/>
          <w:szCs w:val="34"/>
        </w:rPr>
        <w:t>Step 1 – Install Required Packages</w:t>
      </w:r>
    </w:p>
    <w:p w:rsidR="00D750C4" w:rsidRPr="00D750C4" w:rsidRDefault="00D750C4" w:rsidP="00D750C4">
      <w:pPr>
        <w:shd w:val="clear" w:color="auto" w:fill="FFFFFF"/>
        <w:spacing w:after="259" w:line="240" w:lineRule="auto"/>
        <w:jc w:val="both"/>
        <w:textAlignment w:val="baseline"/>
        <w:rPr>
          <w:rFonts w:ascii="Verdana" w:eastAsia="Times New Roman" w:hAnsi="Verdana" w:cs="Times New Roman"/>
          <w:color w:val="4A4949"/>
        </w:rPr>
      </w:pPr>
      <w:r w:rsidRPr="00D750C4">
        <w:rPr>
          <w:rFonts w:ascii="Verdana" w:eastAsia="Times New Roman" w:hAnsi="Verdana" w:cs="Times New Roman"/>
          <w:color w:val="4A4949"/>
        </w:rPr>
        <w:t xml:space="preserve">We assume that you have fresh installed </w:t>
      </w:r>
      <w:proofErr w:type="spellStart"/>
      <w:r w:rsidRPr="00D750C4">
        <w:rPr>
          <w:rFonts w:ascii="Verdana" w:eastAsia="Times New Roman" w:hAnsi="Verdana" w:cs="Times New Roman"/>
          <w:color w:val="4A4949"/>
        </w:rPr>
        <w:t>CentOS</w:t>
      </w:r>
      <w:proofErr w:type="spellEnd"/>
      <w:r w:rsidRPr="00D750C4">
        <w:rPr>
          <w:rFonts w:ascii="Verdana" w:eastAsia="Times New Roman" w:hAnsi="Verdana" w:cs="Times New Roman"/>
          <w:color w:val="4A4949"/>
        </w:rPr>
        <w:t xml:space="preserve">, Red Hat or Fedora systems, </w:t>
      </w:r>
      <w:proofErr w:type="gramStart"/>
      <w:r w:rsidRPr="00D750C4">
        <w:rPr>
          <w:rFonts w:ascii="Verdana" w:eastAsia="Times New Roman" w:hAnsi="Verdana" w:cs="Times New Roman"/>
          <w:color w:val="4A4949"/>
        </w:rPr>
        <w:t>So</w:t>
      </w:r>
      <w:proofErr w:type="gramEnd"/>
      <w:r w:rsidRPr="00D750C4">
        <w:rPr>
          <w:rFonts w:ascii="Verdana" w:eastAsia="Times New Roman" w:hAnsi="Verdana" w:cs="Times New Roman"/>
          <w:color w:val="4A4949"/>
        </w:rPr>
        <w:t xml:space="preserve"> our first requirement is to install Apache and PHP first. Use the following commands to complete it. You can find detailed LAMP setup instruction </w:t>
      </w:r>
      <w:hyperlink r:id="rId4" w:tgtFrame="_blank" w:history="1">
        <w:r w:rsidRPr="00D750C4">
          <w:rPr>
            <w:rFonts w:ascii="Verdana" w:eastAsia="Times New Roman" w:hAnsi="Verdana" w:cs="Times New Roman"/>
            <w:color w:val="FF8800"/>
            <w:u w:val="single"/>
          </w:rPr>
          <w:t>here</w:t>
        </w:r>
      </w:hyperlink>
      <w:r w:rsidRPr="00D750C4">
        <w:rPr>
          <w:rFonts w:ascii="Verdana" w:eastAsia="Times New Roman" w:hAnsi="Verdana" w:cs="Times New Roman"/>
          <w:color w:val="4A4949"/>
        </w:rPr>
        <w:t>.</w:t>
      </w:r>
    </w:p>
    <w:p w:rsidR="00D750C4" w:rsidRPr="00D750C4" w:rsidRDefault="00D750C4" w:rsidP="00D750C4">
      <w:pPr>
        <w:shd w:val="clear" w:color="auto" w:fill="FFFFFF"/>
        <w:spacing w:after="104" w:line="389" w:lineRule="atLeast"/>
        <w:textAlignment w:val="baseline"/>
        <w:outlineLvl w:val="3"/>
        <w:rPr>
          <w:rFonts w:ascii="Arial" w:eastAsia="Times New Roman" w:hAnsi="Arial" w:cs="Arial"/>
          <w:b/>
          <w:bCs/>
          <w:color w:val="5A5353"/>
          <w:sz w:val="29"/>
          <w:szCs w:val="29"/>
        </w:rPr>
      </w:pPr>
      <w:r w:rsidRPr="00D750C4">
        <w:rPr>
          <w:rFonts w:ascii="Arial" w:eastAsia="Times New Roman" w:hAnsi="Arial" w:cs="Arial"/>
          <w:b/>
          <w:bCs/>
          <w:color w:val="5A5353"/>
          <w:sz w:val="29"/>
          <w:szCs w:val="29"/>
        </w:rPr>
        <w:t>Install Packages:</w:t>
      </w:r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yum</w:t>
      </w:r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install 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httpd</w:t>
      </w:r>
      <w:proofErr w:type="spell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php</w:t>
      </w:r>
      <w:proofErr w:type="spell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php-cli</w:t>
      </w:r>
      <w:proofErr w:type="spell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gcc</w:t>
      </w:r>
      <w:proofErr w:type="spell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unzip 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wget</w:t>
      </w:r>
      <w:proofErr w:type="spell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glibc</w:t>
      </w:r>
      <w:proofErr w:type="spell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glibc</w:t>
      </w:r>
      <w:proofErr w:type="spell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-common 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gd</w:t>
      </w:r>
      <w:proofErr w:type="spell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gd-devel</w:t>
      </w:r>
      <w:proofErr w:type="spell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net-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snmp</w:t>
      </w:r>
      <w:proofErr w:type="spellEnd"/>
    </w:p>
    <w:p w:rsidR="00D750C4" w:rsidRPr="00D750C4" w:rsidRDefault="00D750C4" w:rsidP="00D750C4">
      <w:pPr>
        <w:shd w:val="clear" w:color="auto" w:fill="FFFFFF"/>
        <w:spacing w:after="104" w:line="389" w:lineRule="atLeast"/>
        <w:textAlignment w:val="baseline"/>
        <w:outlineLvl w:val="3"/>
        <w:rPr>
          <w:rFonts w:ascii="Arial" w:eastAsia="Times New Roman" w:hAnsi="Arial" w:cs="Arial"/>
          <w:b/>
          <w:bCs/>
          <w:color w:val="5A5353"/>
          <w:sz w:val="29"/>
          <w:szCs w:val="29"/>
        </w:rPr>
      </w:pPr>
      <w:r w:rsidRPr="00D750C4">
        <w:rPr>
          <w:rFonts w:ascii="Arial" w:eastAsia="Times New Roman" w:hAnsi="Arial" w:cs="Arial"/>
          <w:b/>
          <w:bCs/>
          <w:color w:val="5A5353"/>
          <w:sz w:val="29"/>
          <w:szCs w:val="29"/>
        </w:rPr>
        <w:t>Start Services:</w:t>
      </w:r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service</w:t>
      </w:r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httpd</w:t>
      </w:r>
      <w:proofErr w:type="spell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start</w:t>
      </w:r>
    </w:p>
    <w:p w:rsidR="00D750C4" w:rsidRPr="00D750C4" w:rsidRDefault="00D750C4" w:rsidP="00D750C4">
      <w:pPr>
        <w:pBdr>
          <w:bottom w:val="dashed" w:sz="4" w:space="3" w:color="CFCACA"/>
        </w:pBdr>
        <w:shd w:val="clear" w:color="auto" w:fill="FFFFFF"/>
        <w:spacing w:before="584" w:after="234" w:line="441" w:lineRule="atLeast"/>
        <w:textAlignment w:val="baseline"/>
        <w:outlineLvl w:val="1"/>
        <w:rPr>
          <w:rFonts w:ascii="Arial" w:eastAsia="Times New Roman" w:hAnsi="Arial" w:cs="Arial"/>
          <w:b/>
          <w:bCs/>
          <w:color w:val="50317B"/>
          <w:spacing w:val="-7"/>
          <w:sz w:val="34"/>
          <w:szCs w:val="34"/>
        </w:rPr>
      </w:pPr>
      <w:r w:rsidRPr="00D750C4">
        <w:rPr>
          <w:rFonts w:ascii="Arial" w:eastAsia="Times New Roman" w:hAnsi="Arial" w:cs="Arial"/>
          <w:b/>
          <w:bCs/>
          <w:color w:val="50317B"/>
          <w:spacing w:val="-7"/>
          <w:sz w:val="34"/>
          <w:szCs w:val="34"/>
        </w:rPr>
        <w:t>Step 2 – Setup User Accounts</w:t>
      </w:r>
    </w:p>
    <w:p w:rsidR="00D750C4" w:rsidRPr="00D750C4" w:rsidRDefault="00D750C4" w:rsidP="00D750C4">
      <w:pPr>
        <w:shd w:val="clear" w:color="auto" w:fill="FFFFFF"/>
        <w:spacing w:after="259" w:line="240" w:lineRule="auto"/>
        <w:jc w:val="both"/>
        <w:textAlignment w:val="baseline"/>
        <w:rPr>
          <w:rFonts w:ascii="Verdana" w:eastAsia="Times New Roman" w:hAnsi="Verdana" w:cs="Times New Roman"/>
          <w:color w:val="4A4949"/>
        </w:rPr>
      </w:pPr>
      <w:r w:rsidRPr="00D750C4">
        <w:rPr>
          <w:rFonts w:ascii="Verdana" w:eastAsia="Times New Roman" w:hAnsi="Verdana" w:cs="Times New Roman"/>
          <w:color w:val="4A4949"/>
        </w:rPr>
        <w:t xml:space="preserve">Now create a new </w:t>
      </w:r>
      <w:proofErr w:type="spellStart"/>
      <w:r w:rsidRPr="00D750C4">
        <w:rPr>
          <w:rFonts w:ascii="Verdana" w:eastAsia="Times New Roman" w:hAnsi="Verdana" w:cs="Times New Roman"/>
          <w:color w:val="4A4949"/>
        </w:rPr>
        <w:t>nagios</w:t>
      </w:r>
      <w:proofErr w:type="spellEnd"/>
      <w:r w:rsidRPr="00D750C4">
        <w:rPr>
          <w:rFonts w:ascii="Verdana" w:eastAsia="Times New Roman" w:hAnsi="Verdana" w:cs="Times New Roman"/>
          <w:color w:val="4A4949"/>
        </w:rPr>
        <w:t xml:space="preserve"> user account and setup a password to this account</w:t>
      </w:r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spellStart"/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useradd</w:t>
      </w:r>
      <w:proofErr w:type="spellEnd"/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nagios</w:t>
      </w:r>
      <w:proofErr w:type="spellEnd"/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spellStart"/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passwd</w:t>
      </w:r>
      <w:proofErr w:type="spellEnd"/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nagios</w:t>
      </w:r>
      <w:proofErr w:type="spellEnd"/>
    </w:p>
    <w:p w:rsidR="00D750C4" w:rsidRPr="00D750C4" w:rsidRDefault="00D750C4" w:rsidP="00D750C4">
      <w:pPr>
        <w:shd w:val="clear" w:color="auto" w:fill="FFFFFF"/>
        <w:spacing w:after="259" w:line="240" w:lineRule="auto"/>
        <w:jc w:val="both"/>
        <w:textAlignment w:val="baseline"/>
        <w:rPr>
          <w:rFonts w:ascii="Verdana" w:eastAsia="Times New Roman" w:hAnsi="Verdana" w:cs="Times New Roman"/>
          <w:color w:val="4A4949"/>
        </w:rPr>
      </w:pPr>
      <w:r w:rsidRPr="00D750C4">
        <w:rPr>
          <w:rFonts w:ascii="Verdana" w:eastAsia="Times New Roman" w:hAnsi="Verdana" w:cs="Times New Roman"/>
          <w:color w:val="4A4949"/>
        </w:rPr>
        <w:t xml:space="preserve">Now create a </w:t>
      </w:r>
      <w:proofErr w:type="spellStart"/>
      <w:r w:rsidRPr="00D750C4">
        <w:rPr>
          <w:rFonts w:ascii="Verdana" w:eastAsia="Times New Roman" w:hAnsi="Verdana" w:cs="Times New Roman"/>
          <w:color w:val="4A4949"/>
        </w:rPr>
        <w:t>groud</w:t>
      </w:r>
      <w:proofErr w:type="spellEnd"/>
      <w:r w:rsidRPr="00D750C4">
        <w:rPr>
          <w:rFonts w:ascii="Verdana" w:eastAsia="Times New Roman" w:hAnsi="Verdana" w:cs="Times New Roman"/>
          <w:color w:val="4A4949"/>
        </w:rPr>
        <w:t xml:space="preserve"> for </w:t>
      </w:r>
      <w:proofErr w:type="spellStart"/>
      <w:r w:rsidRPr="00D750C4">
        <w:rPr>
          <w:rFonts w:ascii="Verdana" w:eastAsia="Times New Roman" w:hAnsi="Verdana" w:cs="Times New Roman"/>
          <w:color w:val="4A4949"/>
        </w:rPr>
        <w:t>nagios</w:t>
      </w:r>
      <w:proofErr w:type="spellEnd"/>
      <w:r w:rsidRPr="00D750C4">
        <w:rPr>
          <w:rFonts w:ascii="Verdana" w:eastAsia="Times New Roman" w:hAnsi="Verdana" w:cs="Times New Roman"/>
          <w:color w:val="4A4949"/>
        </w:rPr>
        <w:t xml:space="preserve"> setup “</w:t>
      </w:r>
      <w:proofErr w:type="spellStart"/>
      <w:r w:rsidRPr="00D750C4">
        <w:rPr>
          <w:rFonts w:ascii="Verdana" w:eastAsia="Times New Roman" w:hAnsi="Verdana" w:cs="Times New Roman"/>
          <w:color w:val="4A4949"/>
        </w:rPr>
        <w:t>nagcmd</w:t>
      </w:r>
      <w:proofErr w:type="spellEnd"/>
      <w:r w:rsidRPr="00D750C4">
        <w:rPr>
          <w:rFonts w:ascii="Verdana" w:eastAsia="Times New Roman" w:hAnsi="Verdana" w:cs="Times New Roman"/>
          <w:color w:val="4A4949"/>
        </w:rPr>
        <w:t xml:space="preserve">” and add </w:t>
      </w:r>
      <w:proofErr w:type="spellStart"/>
      <w:r w:rsidRPr="00D750C4">
        <w:rPr>
          <w:rFonts w:ascii="Verdana" w:eastAsia="Times New Roman" w:hAnsi="Verdana" w:cs="Times New Roman"/>
          <w:color w:val="4A4949"/>
        </w:rPr>
        <w:t>nagios</w:t>
      </w:r>
      <w:proofErr w:type="spellEnd"/>
      <w:r w:rsidRPr="00D750C4">
        <w:rPr>
          <w:rFonts w:ascii="Verdana" w:eastAsia="Times New Roman" w:hAnsi="Verdana" w:cs="Times New Roman"/>
          <w:color w:val="4A4949"/>
        </w:rPr>
        <w:t xml:space="preserve"> user to this group. Also add </w:t>
      </w:r>
      <w:proofErr w:type="spellStart"/>
      <w:r w:rsidRPr="00D750C4">
        <w:rPr>
          <w:rFonts w:ascii="Verdana" w:eastAsia="Times New Roman" w:hAnsi="Verdana" w:cs="Times New Roman"/>
          <w:color w:val="4A4949"/>
        </w:rPr>
        <w:t>nagios</w:t>
      </w:r>
      <w:proofErr w:type="spellEnd"/>
      <w:r w:rsidRPr="00D750C4">
        <w:rPr>
          <w:rFonts w:ascii="Verdana" w:eastAsia="Times New Roman" w:hAnsi="Verdana" w:cs="Times New Roman"/>
          <w:color w:val="4A4949"/>
        </w:rPr>
        <w:t xml:space="preserve"> user in apache group.</w:t>
      </w:r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spellStart"/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groupadd</w:t>
      </w:r>
      <w:proofErr w:type="spellEnd"/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nagcmd</w:t>
      </w:r>
      <w:proofErr w:type="spellEnd"/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spellStart"/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lastRenderedPageBreak/>
        <w:t>usermod</w:t>
      </w:r>
      <w:proofErr w:type="spellEnd"/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-a -G 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nagcmd</w:t>
      </w:r>
      <w:proofErr w:type="spell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nagios</w:t>
      </w:r>
      <w:proofErr w:type="spellEnd"/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spellStart"/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usermod</w:t>
      </w:r>
      <w:proofErr w:type="spellEnd"/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-a -G 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nagcmd</w:t>
      </w:r>
      <w:proofErr w:type="spell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apache</w:t>
      </w:r>
    </w:p>
    <w:p w:rsidR="00D750C4" w:rsidRPr="00D750C4" w:rsidRDefault="00D750C4" w:rsidP="00D750C4">
      <w:pPr>
        <w:pBdr>
          <w:bottom w:val="dashed" w:sz="4" w:space="3" w:color="CFCACA"/>
        </w:pBdr>
        <w:shd w:val="clear" w:color="auto" w:fill="FFFFFF"/>
        <w:spacing w:before="584" w:after="234" w:line="441" w:lineRule="atLeast"/>
        <w:textAlignment w:val="baseline"/>
        <w:outlineLvl w:val="1"/>
        <w:rPr>
          <w:rFonts w:ascii="Arial" w:eastAsia="Times New Roman" w:hAnsi="Arial" w:cs="Arial"/>
          <w:b/>
          <w:bCs/>
          <w:color w:val="50317B"/>
          <w:spacing w:val="-7"/>
          <w:sz w:val="34"/>
          <w:szCs w:val="34"/>
        </w:rPr>
      </w:pPr>
      <w:r w:rsidRPr="00D750C4">
        <w:rPr>
          <w:rFonts w:ascii="Arial" w:eastAsia="Times New Roman" w:hAnsi="Arial" w:cs="Arial"/>
          <w:b/>
          <w:bCs/>
          <w:color w:val="50317B"/>
          <w:spacing w:val="-7"/>
          <w:sz w:val="34"/>
          <w:szCs w:val="34"/>
        </w:rPr>
        <w:t xml:space="preserve">Step 3 – Install </w:t>
      </w:r>
      <w:proofErr w:type="spellStart"/>
      <w:r w:rsidRPr="00D750C4">
        <w:rPr>
          <w:rFonts w:ascii="Arial" w:eastAsia="Times New Roman" w:hAnsi="Arial" w:cs="Arial"/>
          <w:b/>
          <w:bCs/>
          <w:color w:val="50317B"/>
          <w:spacing w:val="-7"/>
          <w:sz w:val="34"/>
          <w:szCs w:val="34"/>
        </w:rPr>
        <w:t>Nagios</w:t>
      </w:r>
      <w:proofErr w:type="spellEnd"/>
      <w:r w:rsidRPr="00D750C4">
        <w:rPr>
          <w:rFonts w:ascii="Arial" w:eastAsia="Times New Roman" w:hAnsi="Arial" w:cs="Arial"/>
          <w:b/>
          <w:bCs/>
          <w:color w:val="50317B"/>
          <w:spacing w:val="-7"/>
          <w:sz w:val="34"/>
          <w:szCs w:val="34"/>
        </w:rPr>
        <w:t xml:space="preserve"> Core Service</w:t>
      </w:r>
    </w:p>
    <w:p w:rsidR="00D750C4" w:rsidRPr="00D750C4" w:rsidRDefault="00D750C4" w:rsidP="00D750C4">
      <w:pPr>
        <w:shd w:val="clear" w:color="auto" w:fill="FFFFFF"/>
        <w:spacing w:after="259" w:line="240" w:lineRule="auto"/>
        <w:jc w:val="both"/>
        <w:textAlignment w:val="baseline"/>
        <w:rPr>
          <w:rFonts w:ascii="Verdana" w:eastAsia="Times New Roman" w:hAnsi="Verdana" w:cs="Times New Roman"/>
          <w:color w:val="4A4949"/>
        </w:rPr>
      </w:pPr>
      <w:r w:rsidRPr="00D750C4">
        <w:rPr>
          <w:rFonts w:ascii="Verdana" w:eastAsia="Times New Roman" w:hAnsi="Verdana" w:cs="Times New Roman"/>
          <w:color w:val="4A4949"/>
        </w:rPr>
        <w:t xml:space="preserve">After installing required dependencies and adding user accounts. Let’s start with </w:t>
      </w:r>
      <w:proofErr w:type="spellStart"/>
      <w:r w:rsidRPr="00D750C4">
        <w:rPr>
          <w:rFonts w:ascii="Verdana" w:eastAsia="Times New Roman" w:hAnsi="Verdana" w:cs="Times New Roman"/>
          <w:color w:val="4A4949"/>
        </w:rPr>
        <w:t>Nagios</w:t>
      </w:r>
      <w:proofErr w:type="spellEnd"/>
      <w:r w:rsidRPr="00D750C4">
        <w:rPr>
          <w:rFonts w:ascii="Verdana" w:eastAsia="Times New Roman" w:hAnsi="Verdana" w:cs="Times New Roman"/>
          <w:color w:val="4A4949"/>
        </w:rPr>
        <w:t xml:space="preserve"> core installation. Download latest </w:t>
      </w:r>
      <w:proofErr w:type="spellStart"/>
      <w:r w:rsidRPr="00D750C4">
        <w:rPr>
          <w:rFonts w:ascii="Verdana" w:eastAsia="Times New Roman" w:hAnsi="Verdana" w:cs="Times New Roman"/>
          <w:color w:val="4A4949"/>
        </w:rPr>
        <w:t>Nagios</w:t>
      </w:r>
      <w:proofErr w:type="spellEnd"/>
      <w:r w:rsidRPr="00D750C4">
        <w:rPr>
          <w:rFonts w:ascii="Verdana" w:eastAsia="Times New Roman" w:hAnsi="Verdana" w:cs="Times New Roman"/>
          <w:color w:val="4A4949"/>
        </w:rPr>
        <w:t xml:space="preserve"> core service from the official site.</w:t>
      </w:r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spellStart"/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cd</w:t>
      </w:r>
      <w:proofErr w:type="spellEnd"/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/opt/</w:t>
      </w:r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spellStart"/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wget</w:t>
      </w:r>
      <w:proofErr w:type="spellEnd"/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https://assets.nagios.com/downloads/nagioscore/releases/nagios-4.4.3.tar.gz</w:t>
      </w:r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tar</w:t>
      </w:r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xzf</w:t>
      </w:r>
      <w:proofErr w:type="spell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nagios-4.4.3.tar.gz</w:t>
      </w:r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spellStart"/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cd</w:t>
      </w:r>
      <w:proofErr w:type="spellEnd"/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nagios-4.4.3</w:t>
      </w:r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./</w:t>
      </w:r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configure --with-command-group=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nagcmd</w:t>
      </w:r>
      <w:proofErr w:type="spellEnd"/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make</w:t>
      </w:r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all</w:t>
      </w:r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make</w:t>
      </w:r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install</w:t>
      </w:r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make</w:t>
      </w:r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install-init</w:t>
      </w:r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make</w:t>
      </w:r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install-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daemoninit</w:t>
      </w:r>
      <w:proofErr w:type="spellEnd"/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make</w:t>
      </w:r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install-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config</w:t>
      </w:r>
      <w:proofErr w:type="spellEnd"/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make</w:t>
      </w:r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install-</w:t>
      </w:r>
      <w:proofErr w:type="spell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commandmode</w:t>
      </w:r>
      <w:proofErr w:type="spellEnd"/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rFonts w:ascii="Courier New" w:eastAsia="Times New Roman" w:hAnsi="Courier New" w:cs="Courier New"/>
          <w:color w:val="1F1D1D"/>
          <w:sz w:val="18"/>
          <w:szCs w:val="18"/>
        </w:rPr>
      </w:pPr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</w:t>
      </w:r>
      <w:proofErr w:type="gramStart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>make</w:t>
      </w:r>
      <w:proofErr w:type="gramEnd"/>
      <w:r w:rsidRPr="00D750C4">
        <w:rPr>
          <w:rFonts w:ascii="Courier New" w:eastAsia="Times New Roman" w:hAnsi="Courier New" w:cs="Courier New"/>
          <w:color w:val="1F1D1D"/>
          <w:sz w:val="18"/>
          <w:szCs w:val="18"/>
        </w:rPr>
        <w:t xml:space="preserve"> install-exfoliation</w:t>
      </w:r>
    </w:p>
    <w:p w:rsidR="00D750C4" w:rsidRPr="00D750C4" w:rsidRDefault="00D750C4" w:rsidP="00D750C4">
      <w:pPr>
        <w:shd w:val="clear" w:color="auto" w:fill="FFFFFF"/>
        <w:spacing w:after="259" w:line="240" w:lineRule="auto"/>
        <w:jc w:val="both"/>
        <w:textAlignment w:val="baseline"/>
        <w:rPr>
          <w:ins w:id="0" w:author="Unknown"/>
          <w:rFonts w:ascii="Verdana" w:eastAsia="Times New Roman" w:hAnsi="Verdana" w:cs="Times New Roman"/>
          <w:color w:val="4A4949"/>
        </w:rPr>
      </w:pPr>
      <w:ins w:id="1" w:author="Unknown">
        <w:r w:rsidRPr="00D750C4">
          <w:rPr>
            <w:rFonts w:ascii="Verdana" w:eastAsia="Times New Roman" w:hAnsi="Verdana" w:cs="Times New Roman"/>
            <w:color w:val="4A4949"/>
          </w:rPr>
          <w:t xml:space="preserve">Now use below command to setup Apache configuration for </w:t>
        </w:r>
        <w:proofErr w:type="spellStart"/>
        <w:r w:rsidRPr="00D750C4">
          <w:rPr>
            <w:rFonts w:ascii="Verdana" w:eastAsia="Times New Roman" w:hAnsi="Verdana" w:cs="Times New Roman"/>
            <w:color w:val="4A4949"/>
          </w:rPr>
          <w:t>Nagios</w:t>
        </w:r>
        <w:proofErr w:type="spellEnd"/>
        <w:r w:rsidRPr="00D750C4">
          <w:rPr>
            <w:rFonts w:ascii="Verdana" w:eastAsia="Times New Roman" w:hAnsi="Verdana" w:cs="Times New Roman"/>
            <w:color w:val="4A4949"/>
          </w:rPr>
          <w:t xml:space="preserve"> installation.</w:t>
        </w:r>
      </w:ins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ins w:id="2" w:author="Unknown"/>
          <w:rFonts w:ascii="Courier New" w:eastAsia="Times New Roman" w:hAnsi="Courier New" w:cs="Courier New"/>
          <w:color w:val="1F1D1D"/>
          <w:sz w:val="18"/>
          <w:szCs w:val="18"/>
        </w:rPr>
      </w:pPr>
      <w:proofErr w:type="gramStart"/>
      <w:ins w:id="3" w:author="Unknown"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lastRenderedPageBreak/>
          <w:t>make</w:t>
        </w:r>
        <w:proofErr w:type="gram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 xml:space="preserve"> install-</w:t>
        </w:r>
        <w:proofErr w:type="spellStart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webconf</w:t>
        </w:r>
        <w:proofErr w:type="spellEnd"/>
      </w:ins>
    </w:p>
    <w:p w:rsidR="00D750C4" w:rsidRPr="00D750C4" w:rsidRDefault="00D750C4" w:rsidP="00D750C4">
      <w:pPr>
        <w:pBdr>
          <w:bottom w:val="dashed" w:sz="4" w:space="3" w:color="CFCACA"/>
        </w:pBdr>
        <w:shd w:val="clear" w:color="auto" w:fill="FFFFFF"/>
        <w:spacing w:before="584" w:after="234" w:line="441" w:lineRule="atLeast"/>
        <w:textAlignment w:val="baseline"/>
        <w:outlineLvl w:val="1"/>
        <w:rPr>
          <w:ins w:id="4" w:author="Unknown"/>
          <w:rFonts w:ascii="Arial" w:eastAsia="Times New Roman" w:hAnsi="Arial" w:cs="Arial"/>
          <w:b/>
          <w:bCs/>
          <w:color w:val="50317B"/>
          <w:spacing w:val="-7"/>
          <w:sz w:val="34"/>
          <w:szCs w:val="34"/>
        </w:rPr>
      </w:pPr>
      <w:ins w:id="5" w:author="Unknown">
        <w:r w:rsidRPr="00D750C4">
          <w:rPr>
            <w:rFonts w:ascii="Arial" w:eastAsia="Times New Roman" w:hAnsi="Arial" w:cs="Arial"/>
            <w:b/>
            <w:bCs/>
            <w:color w:val="50317B"/>
            <w:spacing w:val="-7"/>
            <w:sz w:val="34"/>
            <w:szCs w:val="34"/>
          </w:rPr>
          <w:t>Step 4 – Configure Apache Authentication</w:t>
        </w:r>
      </w:ins>
    </w:p>
    <w:p w:rsidR="00D750C4" w:rsidRPr="00D750C4" w:rsidRDefault="00D750C4" w:rsidP="00D750C4">
      <w:pPr>
        <w:shd w:val="clear" w:color="auto" w:fill="FFFFFF"/>
        <w:spacing w:after="259" w:line="240" w:lineRule="auto"/>
        <w:jc w:val="both"/>
        <w:textAlignment w:val="baseline"/>
        <w:rPr>
          <w:ins w:id="6" w:author="Unknown"/>
          <w:rFonts w:ascii="Verdana" w:eastAsia="Times New Roman" w:hAnsi="Verdana" w:cs="Times New Roman"/>
          <w:color w:val="4A4949"/>
        </w:rPr>
      </w:pPr>
      <w:ins w:id="7" w:author="Unknown">
        <w:r w:rsidRPr="00D750C4">
          <w:rPr>
            <w:rFonts w:ascii="Verdana" w:eastAsia="Times New Roman" w:hAnsi="Verdana" w:cs="Times New Roman"/>
            <w:color w:val="4A4949"/>
          </w:rPr>
          <w:t xml:space="preserve">We need to setup apache authentication for user </w:t>
        </w:r>
        <w:proofErr w:type="spellStart"/>
        <w:r w:rsidRPr="00D750C4">
          <w:rPr>
            <w:rFonts w:ascii="Verdana" w:eastAsia="Times New Roman" w:hAnsi="Verdana" w:cs="Times New Roman"/>
            <w:color w:val="4A4949"/>
          </w:rPr>
          <w:t>nagiosadmin</w:t>
        </w:r>
        <w:proofErr w:type="spellEnd"/>
        <w:r w:rsidRPr="00D750C4">
          <w:rPr>
            <w:rFonts w:ascii="Verdana" w:eastAsia="Times New Roman" w:hAnsi="Verdana" w:cs="Times New Roman"/>
            <w:color w:val="4A4949"/>
          </w:rPr>
          <w:t xml:space="preserve">. Do not change this username. </w:t>
        </w:r>
        <w:proofErr w:type="gramStart"/>
        <w:r w:rsidRPr="00D750C4">
          <w:rPr>
            <w:rFonts w:ascii="Verdana" w:eastAsia="Times New Roman" w:hAnsi="Verdana" w:cs="Times New Roman"/>
            <w:color w:val="4A4949"/>
          </w:rPr>
          <w:t>else</w:t>
        </w:r>
        <w:proofErr w:type="gramEnd"/>
        <w:r w:rsidRPr="00D750C4">
          <w:rPr>
            <w:rFonts w:ascii="Verdana" w:eastAsia="Times New Roman" w:hAnsi="Verdana" w:cs="Times New Roman"/>
            <w:color w:val="4A4949"/>
          </w:rPr>
          <w:t xml:space="preserve"> you would required more changes in configuration.</w:t>
        </w:r>
      </w:ins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ins w:id="8" w:author="Unknown"/>
          <w:rFonts w:ascii="Courier New" w:eastAsia="Times New Roman" w:hAnsi="Courier New" w:cs="Courier New"/>
          <w:color w:val="1F1D1D"/>
          <w:sz w:val="18"/>
          <w:szCs w:val="18"/>
        </w:rPr>
      </w:pPr>
      <w:proofErr w:type="spellStart"/>
      <w:proofErr w:type="gramStart"/>
      <w:ins w:id="9" w:author="Unknown"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htpasswd</w:t>
        </w:r>
        <w:proofErr w:type="spellEnd"/>
        <w:proofErr w:type="gram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 xml:space="preserve"> -c /</w:t>
        </w:r>
        <w:proofErr w:type="spellStart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usr</w:t>
        </w:r>
        <w:proofErr w:type="spell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/local/</w:t>
        </w:r>
        <w:proofErr w:type="spellStart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nagios</w:t>
        </w:r>
        <w:proofErr w:type="spell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/etc/</w:t>
        </w:r>
        <w:proofErr w:type="spellStart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htpasswd.users</w:t>
        </w:r>
        <w:proofErr w:type="spell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 xml:space="preserve"> </w:t>
        </w:r>
        <w:proofErr w:type="spellStart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nagiosadmin</w:t>
        </w:r>
        <w:proofErr w:type="spellEnd"/>
      </w:ins>
    </w:p>
    <w:p w:rsidR="00D750C4" w:rsidRPr="00D750C4" w:rsidRDefault="00D750C4" w:rsidP="00D750C4">
      <w:pPr>
        <w:shd w:val="clear" w:color="auto" w:fill="FFFFFF"/>
        <w:spacing w:after="259" w:line="240" w:lineRule="auto"/>
        <w:jc w:val="both"/>
        <w:textAlignment w:val="baseline"/>
        <w:rPr>
          <w:ins w:id="10" w:author="Unknown"/>
          <w:rFonts w:ascii="Verdana" w:eastAsia="Times New Roman" w:hAnsi="Verdana" w:cs="Times New Roman"/>
          <w:color w:val="4A4949"/>
        </w:rPr>
      </w:pPr>
      <w:ins w:id="11" w:author="Unknown">
        <w:r w:rsidRPr="00D750C4">
          <w:rPr>
            <w:rFonts w:ascii="Verdana" w:eastAsia="Times New Roman" w:hAnsi="Verdana" w:cs="Times New Roman"/>
            <w:color w:val="4A4949"/>
          </w:rPr>
          <w:t>Now restart Apache service to make the new settings take effect.</w:t>
        </w:r>
      </w:ins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ins w:id="12" w:author="Unknown"/>
          <w:rFonts w:ascii="Courier New" w:eastAsia="Times New Roman" w:hAnsi="Courier New" w:cs="Courier New"/>
          <w:color w:val="1F1D1D"/>
          <w:sz w:val="18"/>
          <w:szCs w:val="18"/>
        </w:rPr>
      </w:pPr>
      <w:proofErr w:type="gramStart"/>
      <w:ins w:id="13" w:author="Unknown"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service</w:t>
        </w:r>
        <w:proofErr w:type="gram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 xml:space="preserve"> </w:t>
        </w:r>
        <w:proofErr w:type="spellStart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httpd</w:t>
        </w:r>
        <w:proofErr w:type="spell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 xml:space="preserve"> restart</w:t>
        </w:r>
      </w:ins>
    </w:p>
    <w:p w:rsidR="00D750C4" w:rsidRPr="00D750C4" w:rsidRDefault="00D750C4" w:rsidP="00D750C4">
      <w:pPr>
        <w:pBdr>
          <w:bottom w:val="dashed" w:sz="4" w:space="3" w:color="CFCACA"/>
        </w:pBdr>
        <w:shd w:val="clear" w:color="auto" w:fill="FFFFFF"/>
        <w:spacing w:before="584" w:after="234" w:line="441" w:lineRule="atLeast"/>
        <w:textAlignment w:val="baseline"/>
        <w:outlineLvl w:val="1"/>
        <w:rPr>
          <w:ins w:id="14" w:author="Unknown"/>
          <w:rFonts w:ascii="Arial" w:eastAsia="Times New Roman" w:hAnsi="Arial" w:cs="Arial"/>
          <w:b/>
          <w:bCs/>
          <w:color w:val="50317B"/>
          <w:spacing w:val="-7"/>
          <w:sz w:val="34"/>
          <w:szCs w:val="34"/>
        </w:rPr>
      </w:pPr>
      <w:ins w:id="15" w:author="Unknown">
        <w:r w:rsidRPr="00D750C4">
          <w:rPr>
            <w:rFonts w:ascii="Arial" w:eastAsia="Times New Roman" w:hAnsi="Arial" w:cs="Arial"/>
            <w:b/>
            <w:bCs/>
            <w:color w:val="50317B"/>
            <w:spacing w:val="-7"/>
            <w:sz w:val="34"/>
            <w:szCs w:val="34"/>
          </w:rPr>
          <w:t xml:space="preserve">Step 5 – Install </w:t>
        </w:r>
        <w:proofErr w:type="spellStart"/>
        <w:r w:rsidRPr="00D750C4">
          <w:rPr>
            <w:rFonts w:ascii="Arial" w:eastAsia="Times New Roman" w:hAnsi="Arial" w:cs="Arial"/>
            <w:b/>
            <w:bCs/>
            <w:color w:val="50317B"/>
            <w:spacing w:val="-7"/>
            <w:sz w:val="34"/>
            <w:szCs w:val="34"/>
          </w:rPr>
          <w:t>Nagios</w:t>
        </w:r>
        <w:proofErr w:type="spellEnd"/>
        <w:r w:rsidRPr="00D750C4">
          <w:rPr>
            <w:rFonts w:ascii="Arial" w:eastAsia="Times New Roman" w:hAnsi="Arial" w:cs="Arial"/>
            <w:b/>
            <w:bCs/>
            <w:color w:val="50317B"/>
            <w:spacing w:val="-7"/>
            <w:sz w:val="34"/>
            <w:szCs w:val="34"/>
          </w:rPr>
          <w:t xml:space="preserve"> </w:t>
        </w:r>
        <w:proofErr w:type="spellStart"/>
        <w:r w:rsidRPr="00D750C4">
          <w:rPr>
            <w:rFonts w:ascii="Arial" w:eastAsia="Times New Roman" w:hAnsi="Arial" w:cs="Arial"/>
            <w:b/>
            <w:bCs/>
            <w:color w:val="50317B"/>
            <w:spacing w:val="-7"/>
            <w:sz w:val="34"/>
            <w:szCs w:val="34"/>
          </w:rPr>
          <w:t>Plugins</w:t>
        </w:r>
        <w:proofErr w:type="spellEnd"/>
      </w:ins>
    </w:p>
    <w:p w:rsidR="00D750C4" w:rsidRPr="00D750C4" w:rsidRDefault="00D750C4" w:rsidP="00D750C4">
      <w:pPr>
        <w:shd w:val="clear" w:color="auto" w:fill="FFFFFF"/>
        <w:spacing w:after="259" w:line="240" w:lineRule="auto"/>
        <w:jc w:val="both"/>
        <w:textAlignment w:val="baseline"/>
        <w:rPr>
          <w:ins w:id="16" w:author="Unknown"/>
          <w:rFonts w:ascii="Verdana" w:eastAsia="Times New Roman" w:hAnsi="Verdana" w:cs="Times New Roman"/>
          <w:color w:val="4A4949"/>
        </w:rPr>
      </w:pPr>
      <w:ins w:id="17" w:author="Unknown">
        <w:r w:rsidRPr="00D750C4">
          <w:rPr>
            <w:rFonts w:ascii="Verdana" w:eastAsia="Times New Roman" w:hAnsi="Verdana" w:cs="Times New Roman"/>
            <w:color w:val="4A4949"/>
          </w:rPr>
          <w:t xml:space="preserve">After installing and configuring </w:t>
        </w:r>
        <w:proofErr w:type="spellStart"/>
        <w:r w:rsidRPr="00D750C4">
          <w:rPr>
            <w:rFonts w:ascii="Verdana" w:eastAsia="Times New Roman" w:hAnsi="Verdana" w:cs="Times New Roman"/>
            <w:color w:val="4A4949"/>
          </w:rPr>
          <w:t>Nagios</w:t>
        </w:r>
        <w:proofErr w:type="spellEnd"/>
        <w:r w:rsidRPr="00D750C4">
          <w:rPr>
            <w:rFonts w:ascii="Verdana" w:eastAsia="Times New Roman" w:hAnsi="Verdana" w:cs="Times New Roman"/>
            <w:color w:val="4A4949"/>
          </w:rPr>
          <w:t xml:space="preserve"> core service, Download latest </w:t>
        </w:r>
        <w:proofErr w:type="spellStart"/>
        <w:r w:rsidRPr="00D750C4">
          <w:rPr>
            <w:rFonts w:ascii="Verdana" w:eastAsia="Times New Roman" w:hAnsi="Verdana" w:cs="Times New Roman"/>
            <w:color w:val="4A4949"/>
          </w:rPr>
          <w:t>nagios-plugins</w:t>
        </w:r>
        <w:proofErr w:type="spellEnd"/>
        <w:r w:rsidRPr="00D750C4">
          <w:rPr>
            <w:rFonts w:ascii="Verdana" w:eastAsia="Times New Roman" w:hAnsi="Verdana" w:cs="Times New Roman"/>
            <w:color w:val="4A4949"/>
          </w:rPr>
          <w:t xml:space="preserve"> source and install using following commands.</w:t>
        </w:r>
      </w:ins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ins w:id="18" w:author="Unknown"/>
          <w:rFonts w:ascii="Courier New" w:eastAsia="Times New Roman" w:hAnsi="Courier New" w:cs="Courier New"/>
          <w:color w:val="1F1D1D"/>
          <w:sz w:val="18"/>
          <w:szCs w:val="18"/>
        </w:rPr>
      </w:pPr>
      <w:proofErr w:type="spellStart"/>
      <w:proofErr w:type="gramStart"/>
      <w:ins w:id="19" w:author="Unknown"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cd</w:t>
        </w:r>
        <w:proofErr w:type="spellEnd"/>
        <w:proofErr w:type="gram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 xml:space="preserve"> /opt</w:t>
        </w:r>
      </w:ins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ins w:id="20" w:author="Unknown"/>
          <w:rFonts w:ascii="Courier New" w:eastAsia="Times New Roman" w:hAnsi="Courier New" w:cs="Courier New"/>
          <w:color w:val="1F1D1D"/>
          <w:sz w:val="18"/>
          <w:szCs w:val="18"/>
        </w:rPr>
      </w:pPr>
      <w:proofErr w:type="spellStart"/>
      <w:proofErr w:type="gramStart"/>
      <w:ins w:id="21" w:author="Unknown"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wget</w:t>
        </w:r>
        <w:proofErr w:type="spellEnd"/>
        <w:proofErr w:type="gram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 xml:space="preserve"> http://nagios-plugins.org/download/nagios-plugins-2.2.1.tar.gz</w:t>
        </w:r>
      </w:ins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ins w:id="22" w:author="Unknown"/>
          <w:rFonts w:ascii="Courier New" w:eastAsia="Times New Roman" w:hAnsi="Courier New" w:cs="Courier New"/>
          <w:color w:val="1F1D1D"/>
          <w:sz w:val="18"/>
          <w:szCs w:val="18"/>
        </w:rPr>
      </w:pPr>
      <w:proofErr w:type="gramStart"/>
      <w:ins w:id="23" w:author="Unknown"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tar</w:t>
        </w:r>
        <w:proofErr w:type="gram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 xml:space="preserve"> </w:t>
        </w:r>
        <w:proofErr w:type="spellStart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xzf</w:t>
        </w:r>
        <w:proofErr w:type="spell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 xml:space="preserve"> nagios-plugins-2.2.1.tar.gz</w:t>
        </w:r>
      </w:ins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ins w:id="24" w:author="Unknown"/>
          <w:rFonts w:ascii="Courier New" w:eastAsia="Times New Roman" w:hAnsi="Courier New" w:cs="Courier New"/>
          <w:color w:val="1F1D1D"/>
          <w:sz w:val="18"/>
          <w:szCs w:val="18"/>
        </w:rPr>
      </w:pPr>
      <w:proofErr w:type="spellStart"/>
      <w:proofErr w:type="gramStart"/>
      <w:ins w:id="25" w:author="Unknown"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cd</w:t>
        </w:r>
        <w:proofErr w:type="spellEnd"/>
        <w:proofErr w:type="gram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 xml:space="preserve"> nagios-plugins-2.2.1</w:t>
        </w:r>
      </w:ins>
    </w:p>
    <w:p w:rsidR="00D750C4" w:rsidRPr="00D750C4" w:rsidRDefault="00D750C4" w:rsidP="00D750C4">
      <w:pPr>
        <w:shd w:val="clear" w:color="auto" w:fill="FFFFFF"/>
        <w:spacing w:after="259" w:line="240" w:lineRule="auto"/>
        <w:jc w:val="both"/>
        <w:textAlignment w:val="baseline"/>
        <w:rPr>
          <w:ins w:id="26" w:author="Unknown"/>
          <w:rFonts w:ascii="Verdana" w:eastAsia="Times New Roman" w:hAnsi="Verdana" w:cs="Times New Roman"/>
          <w:color w:val="4A4949"/>
        </w:rPr>
      </w:pPr>
      <w:ins w:id="27" w:author="Unknown">
        <w:r w:rsidRPr="00D750C4">
          <w:rPr>
            <w:rFonts w:ascii="Verdana" w:eastAsia="Times New Roman" w:hAnsi="Verdana" w:cs="Times New Roman"/>
            <w:color w:val="4A4949"/>
          </w:rPr>
          <w:t xml:space="preserve">Now compile and install </w:t>
        </w:r>
        <w:proofErr w:type="spellStart"/>
        <w:r w:rsidRPr="00D750C4">
          <w:rPr>
            <w:rFonts w:ascii="Verdana" w:eastAsia="Times New Roman" w:hAnsi="Verdana" w:cs="Times New Roman"/>
            <w:color w:val="4A4949"/>
          </w:rPr>
          <w:t>nagios</w:t>
        </w:r>
        <w:proofErr w:type="spellEnd"/>
        <w:r w:rsidRPr="00D750C4">
          <w:rPr>
            <w:rFonts w:ascii="Verdana" w:eastAsia="Times New Roman" w:hAnsi="Verdana" w:cs="Times New Roman"/>
            <w:color w:val="4A4949"/>
          </w:rPr>
          <w:t xml:space="preserve"> </w:t>
        </w:r>
        <w:proofErr w:type="spellStart"/>
        <w:r w:rsidRPr="00D750C4">
          <w:rPr>
            <w:rFonts w:ascii="Verdana" w:eastAsia="Times New Roman" w:hAnsi="Verdana" w:cs="Times New Roman"/>
            <w:color w:val="4A4949"/>
          </w:rPr>
          <w:t>plugins</w:t>
        </w:r>
        <w:proofErr w:type="spellEnd"/>
      </w:ins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ins w:id="28" w:author="Unknown"/>
          <w:rFonts w:ascii="Courier New" w:eastAsia="Times New Roman" w:hAnsi="Courier New" w:cs="Courier New"/>
          <w:color w:val="1F1D1D"/>
          <w:sz w:val="18"/>
          <w:szCs w:val="18"/>
        </w:rPr>
      </w:pPr>
      <w:proofErr w:type="gramStart"/>
      <w:ins w:id="29" w:author="Unknown"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./</w:t>
        </w:r>
        <w:proofErr w:type="gram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configure --with-</w:t>
        </w:r>
        <w:proofErr w:type="spellStart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nagios</w:t>
        </w:r>
        <w:proofErr w:type="spell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-user=</w:t>
        </w:r>
        <w:proofErr w:type="spellStart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nagios</w:t>
        </w:r>
        <w:proofErr w:type="spell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 xml:space="preserve"> --with-</w:t>
        </w:r>
        <w:proofErr w:type="spellStart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nagios</w:t>
        </w:r>
        <w:proofErr w:type="spell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-group=</w:t>
        </w:r>
        <w:proofErr w:type="spellStart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nagios</w:t>
        </w:r>
        <w:proofErr w:type="spellEnd"/>
      </w:ins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ins w:id="30" w:author="Unknown"/>
          <w:rFonts w:ascii="Courier New" w:eastAsia="Times New Roman" w:hAnsi="Courier New" w:cs="Courier New"/>
          <w:color w:val="1F1D1D"/>
          <w:sz w:val="18"/>
          <w:szCs w:val="18"/>
        </w:rPr>
      </w:pPr>
      <w:proofErr w:type="gramStart"/>
      <w:ins w:id="31" w:author="Unknown"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make</w:t>
        </w:r>
        <w:proofErr w:type="gramEnd"/>
      </w:ins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ins w:id="32" w:author="Unknown"/>
          <w:rFonts w:ascii="Courier New" w:eastAsia="Times New Roman" w:hAnsi="Courier New" w:cs="Courier New"/>
          <w:color w:val="1F1D1D"/>
          <w:sz w:val="18"/>
          <w:szCs w:val="18"/>
        </w:rPr>
      </w:pPr>
      <w:proofErr w:type="gramStart"/>
      <w:ins w:id="33" w:author="Unknown"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make</w:t>
        </w:r>
        <w:proofErr w:type="gram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 xml:space="preserve"> install</w:t>
        </w:r>
      </w:ins>
    </w:p>
    <w:p w:rsidR="00D750C4" w:rsidRPr="00D750C4" w:rsidRDefault="00D750C4" w:rsidP="00D750C4">
      <w:pPr>
        <w:pBdr>
          <w:bottom w:val="dashed" w:sz="4" w:space="3" w:color="CFCACA"/>
        </w:pBdr>
        <w:shd w:val="clear" w:color="auto" w:fill="FFFFFF"/>
        <w:spacing w:before="584" w:after="234" w:line="441" w:lineRule="atLeast"/>
        <w:textAlignment w:val="baseline"/>
        <w:outlineLvl w:val="1"/>
        <w:rPr>
          <w:ins w:id="34" w:author="Unknown"/>
          <w:rFonts w:ascii="Arial" w:eastAsia="Times New Roman" w:hAnsi="Arial" w:cs="Arial"/>
          <w:b/>
          <w:bCs/>
          <w:color w:val="50317B"/>
          <w:spacing w:val="-7"/>
          <w:sz w:val="34"/>
          <w:szCs w:val="34"/>
        </w:rPr>
      </w:pPr>
      <w:ins w:id="35" w:author="Unknown">
        <w:r w:rsidRPr="00D750C4">
          <w:rPr>
            <w:rFonts w:ascii="Arial" w:eastAsia="Times New Roman" w:hAnsi="Arial" w:cs="Arial"/>
            <w:b/>
            <w:bCs/>
            <w:color w:val="50317B"/>
            <w:spacing w:val="-7"/>
            <w:sz w:val="34"/>
            <w:szCs w:val="34"/>
          </w:rPr>
          <w:lastRenderedPageBreak/>
          <w:t xml:space="preserve">Step 6 – Verify and Start </w:t>
        </w:r>
        <w:proofErr w:type="spellStart"/>
        <w:r w:rsidRPr="00D750C4">
          <w:rPr>
            <w:rFonts w:ascii="Arial" w:eastAsia="Times New Roman" w:hAnsi="Arial" w:cs="Arial"/>
            <w:b/>
            <w:bCs/>
            <w:color w:val="50317B"/>
            <w:spacing w:val="-7"/>
            <w:sz w:val="34"/>
            <w:szCs w:val="34"/>
          </w:rPr>
          <w:t>Nagios</w:t>
        </w:r>
        <w:proofErr w:type="spellEnd"/>
      </w:ins>
    </w:p>
    <w:p w:rsidR="00D750C4" w:rsidRPr="00D750C4" w:rsidRDefault="00D750C4" w:rsidP="00D750C4">
      <w:pPr>
        <w:shd w:val="clear" w:color="auto" w:fill="FFFFFF"/>
        <w:spacing w:after="259" w:line="240" w:lineRule="auto"/>
        <w:jc w:val="both"/>
        <w:textAlignment w:val="baseline"/>
        <w:rPr>
          <w:ins w:id="36" w:author="Unknown"/>
          <w:rFonts w:ascii="Verdana" w:eastAsia="Times New Roman" w:hAnsi="Verdana" w:cs="Times New Roman"/>
          <w:color w:val="4A4949"/>
        </w:rPr>
      </w:pPr>
      <w:ins w:id="37" w:author="Unknown">
        <w:r w:rsidRPr="00D750C4">
          <w:rPr>
            <w:rFonts w:ascii="Verdana" w:eastAsia="Times New Roman" w:hAnsi="Verdana" w:cs="Times New Roman"/>
            <w:color w:val="4A4949"/>
          </w:rPr>
          <w:t xml:space="preserve">First, verify the </w:t>
        </w:r>
        <w:proofErr w:type="spellStart"/>
        <w:r w:rsidRPr="00D750C4">
          <w:rPr>
            <w:rFonts w:ascii="Verdana" w:eastAsia="Times New Roman" w:hAnsi="Verdana" w:cs="Times New Roman"/>
            <w:color w:val="4A4949"/>
          </w:rPr>
          <w:t>Nagios</w:t>
        </w:r>
        <w:proofErr w:type="spellEnd"/>
        <w:r w:rsidRPr="00D750C4">
          <w:rPr>
            <w:rFonts w:ascii="Verdana" w:eastAsia="Times New Roman" w:hAnsi="Verdana" w:cs="Times New Roman"/>
            <w:color w:val="4A4949"/>
          </w:rPr>
          <w:t xml:space="preserve"> configuration file using the following command.</w:t>
        </w:r>
      </w:ins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ins w:id="38" w:author="Unknown"/>
          <w:rFonts w:ascii="Courier New" w:eastAsia="Times New Roman" w:hAnsi="Courier New" w:cs="Courier New"/>
          <w:color w:val="1F1D1D"/>
          <w:sz w:val="18"/>
          <w:szCs w:val="18"/>
        </w:rPr>
      </w:pPr>
      <w:ins w:id="39" w:author="Unknown"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/</w:t>
        </w:r>
        <w:proofErr w:type="spellStart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usr</w:t>
        </w:r>
        <w:proofErr w:type="spell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/local/</w:t>
        </w:r>
        <w:proofErr w:type="spellStart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nagios</w:t>
        </w:r>
        <w:proofErr w:type="spell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/bin/</w:t>
        </w:r>
        <w:proofErr w:type="spellStart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nagios</w:t>
        </w:r>
        <w:proofErr w:type="spell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 xml:space="preserve"> -v /</w:t>
        </w:r>
        <w:proofErr w:type="spellStart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usr</w:t>
        </w:r>
        <w:proofErr w:type="spell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/local/</w:t>
        </w:r>
        <w:proofErr w:type="spellStart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nagios</w:t>
        </w:r>
        <w:proofErr w:type="spell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/etc/nagios.cfg</w:t>
        </w:r>
      </w:ins>
    </w:p>
    <w:p w:rsidR="00D750C4" w:rsidRPr="00D750C4" w:rsidRDefault="00D750C4" w:rsidP="00D750C4">
      <w:pPr>
        <w:shd w:val="clear" w:color="auto" w:fill="FFFFFF"/>
        <w:spacing w:after="259" w:line="240" w:lineRule="auto"/>
        <w:jc w:val="both"/>
        <w:textAlignment w:val="baseline"/>
        <w:rPr>
          <w:ins w:id="40" w:author="Unknown"/>
          <w:rFonts w:ascii="Verdana" w:eastAsia="Times New Roman" w:hAnsi="Verdana" w:cs="Times New Roman"/>
          <w:color w:val="4A4949"/>
        </w:rPr>
      </w:pPr>
      <w:ins w:id="41" w:author="Unknown">
        <w:r w:rsidRPr="00D750C4">
          <w:rPr>
            <w:rFonts w:ascii="Verdana" w:eastAsia="Times New Roman" w:hAnsi="Verdana" w:cs="Times New Roman"/>
            <w:color w:val="4A4949"/>
          </w:rPr>
          <w:t xml:space="preserve">If there are not error, </w:t>
        </w:r>
        <w:proofErr w:type="spellStart"/>
        <w:proofErr w:type="gramStart"/>
        <w:r w:rsidRPr="00D750C4">
          <w:rPr>
            <w:rFonts w:ascii="Verdana" w:eastAsia="Times New Roman" w:hAnsi="Verdana" w:cs="Times New Roman"/>
            <w:color w:val="4A4949"/>
          </w:rPr>
          <w:t>lets</w:t>
        </w:r>
        <w:proofErr w:type="spellEnd"/>
        <w:proofErr w:type="gramEnd"/>
        <w:r w:rsidRPr="00D750C4">
          <w:rPr>
            <w:rFonts w:ascii="Verdana" w:eastAsia="Times New Roman" w:hAnsi="Verdana" w:cs="Times New Roman"/>
            <w:color w:val="4A4949"/>
          </w:rPr>
          <w:t xml:space="preserve"> start the </w:t>
        </w:r>
        <w:proofErr w:type="spellStart"/>
        <w:r w:rsidRPr="00D750C4">
          <w:rPr>
            <w:rFonts w:ascii="Verdana" w:eastAsia="Times New Roman" w:hAnsi="Verdana" w:cs="Times New Roman"/>
            <w:color w:val="4A4949"/>
          </w:rPr>
          <w:t>Nagios</w:t>
        </w:r>
        <w:proofErr w:type="spellEnd"/>
        <w:r w:rsidRPr="00D750C4">
          <w:rPr>
            <w:rFonts w:ascii="Verdana" w:eastAsia="Times New Roman" w:hAnsi="Verdana" w:cs="Times New Roman"/>
            <w:color w:val="4A4949"/>
          </w:rPr>
          <w:t xml:space="preserve"> </w:t>
        </w:r>
        <w:proofErr w:type="spellStart"/>
        <w:r w:rsidRPr="00D750C4">
          <w:rPr>
            <w:rFonts w:ascii="Verdana" w:eastAsia="Times New Roman" w:hAnsi="Verdana" w:cs="Times New Roman"/>
            <w:color w:val="4A4949"/>
          </w:rPr>
          <w:t>serivce</w:t>
        </w:r>
        <w:proofErr w:type="spellEnd"/>
      </w:ins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1" w:after="311" w:line="360" w:lineRule="atLeast"/>
        <w:textAlignment w:val="baseline"/>
        <w:rPr>
          <w:ins w:id="42" w:author="Unknown"/>
          <w:rFonts w:ascii="Courier New" w:eastAsia="Times New Roman" w:hAnsi="Courier New" w:cs="Courier New"/>
          <w:color w:val="1F1D1D"/>
          <w:sz w:val="18"/>
          <w:szCs w:val="18"/>
        </w:rPr>
      </w:pPr>
      <w:proofErr w:type="gramStart"/>
      <w:ins w:id="43" w:author="Unknown"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service</w:t>
        </w:r>
        <w:proofErr w:type="gram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 xml:space="preserve"> </w:t>
        </w:r>
        <w:proofErr w:type="spellStart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nagios</w:t>
        </w:r>
        <w:proofErr w:type="spellEnd"/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 xml:space="preserve"> start</w:t>
        </w:r>
      </w:ins>
    </w:p>
    <w:p w:rsidR="00D750C4" w:rsidRPr="00D750C4" w:rsidRDefault="00D750C4" w:rsidP="00D750C4">
      <w:pPr>
        <w:pBdr>
          <w:bottom w:val="dashed" w:sz="4" w:space="3" w:color="CFCACA"/>
        </w:pBdr>
        <w:shd w:val="clear" w:color="auto" w:fill="FFFFFF"/>
        <w:spacing w:before="584" w:after="234" w:line="441" w:lineRule="atLeast"/>
        <w:textAlignment w:val="baseline"/>
        <w:outlineLvl w:val="1"/>
        <w:rPr>
          <w:ins w:id="44" w:author="Unknown"/>
          <w:rFonts w:ascii="Arial" w:eastAsia="Times New Roman" w:hAnsi="Arial" w:cs="Arial"/>
          <w:b/>
          <w:bCs/>
          <w:color w:val="50317B"/>
          <w:spacing w:val="-7"/>
          <w:sz w:val="34"/>
          <w:szCs w:val="34"/>
        </w:rPr>
      </w:pPr>
      <w:ins w:id="45" w:author="Unknown">
        <w:r w:rsidRPr="00D750C4">
          <w:rPr>
            <w:rFonts w:ascii="Arial" w:eastAsia="Times New Roman" w:hAnsi="Arial" w:cs="Arial"/>
            <w:b/>
            <w:bCs/>
            <w:color w:val="50317B"/>
            <w:spacing w:val="-7"/>
            <w:sz w:val="34"/>
            <w:szCs w:val="34"/>
          </w:rPr>
          <w:t xml:space="preserve">Step 7 – Access </w:t>
        </w:r>
        <w:proofErr w:type="spellStart"/>
        <w:r w:rsidRPr="00D750C4">
          <w:rPr>
            <w:rFonts w:ascii="Arial" w:eastAsia="Times New Roman" w:hAnsi="Arial" w:cs="Arial"/>
            <w:b/>
            <w:bCs/>
            <w:color w:val="50317B"/>
            <w:spacing w:val="-7"/>
            <w:sz w:val="34"/>
            <w:szCs w:val="34"/>
          </w:rPr>
          <w:t>Nagios</w:t>
        </w:r>
        <w:proofErr w:type="spellEnd"/>
        <w:r w:rsidRPr="00D750C4">
          <w:rPr>
            <w:rFonts w:ascii="Arial" w:eastAsia="Times New Roman" w:hAnsi="Arial" w:cs="Arial"/>
            <w:b/>
            <w:bCs/>
            <w:color w:val="50317B"/>
            <w:spacing w:val="-7"/>
            <w:sz w:val="34"/>
            <w:szCs w:val="34"/>
          </w:rPr>
          <w:t xml:space="preserve"> in Web Browser</w:t>
        </w:r>
      </w:ins>
    </w:p>
    <w:p w:rsidR="00D750C4" w:rsidRPr="00D750C4" w:rsidRDefault="00D750C4" w:rsidP="00D750C4">
      <w:pPr>
        <w:shd w:val="clear" w:color="auto" w:fill="FFFFFF"/>
        <w:spacing w:after="0" w:line="240" w:lineRule="auto"/>
        <w:jc w:val="both"/>
        <w:textAlignment w:val="baseline"/>
        <w:rPr>
          <w:ins w:id="46" w:author="Unknown"/>
          <w:rFonts w:ascii="Verdana" w:eastAsia="Times New Roman" w:hAnsi="Verdana" w:cs="Times New Roman"/>
          <w:color w:val="4A4949"/>
        </w:rPr>
      </w:pPr>
      <w:proofErr w:type="spellStart"/>
      <w:ins w:id="47" w:author="Unknown">
        <w:r w:rsidRPr="00D750C4">
          <w:rPr>
            <w:rFonts w:ascii="Verdana" w:eastAsia="Times New Roman" w:hAnsi="Verdana" w:cs="Times New Roman"/>
            <w:color w:val="4A4949"/>
          </w:rPr>
          <w:t>Nagios</w:t>
        </w:r>
        <w:proofErr w:type="spellEnd"/>
        <w:r w:rsidRPr="00D750C4">
          <w:rPr>
            <w:rFonts w:ascii="Verdana" w:eastAsia="Times New Roman" w:hAnsi="Verdana" w:cs="Times New Roman"/>
            <w:color w:val="4A4949"/>
          </w:rPr>
          <w:t xml:space="preserve"> creates its own apache configuration file </w:t>
        </w:r>
        <w:r w:rsidRPr="00D750C4">
          <w:rPr>
            <w:rFonts w:ascii="Verdana" w:eastAsia="Times New Roman" w:hAnsi="Verdana" w:cs="Times New Roman"/>
            <w:b/>
            <w:bCs/>
            <w:color w:val="4A4949"/>
            <w:sz w:val="20"/>
          </w:rPr>
          <w:t>/etc/</w:t>
        </w:r>
        <w:proofErr w:type="spellStart"/>
        <w:r w:rsidRPr="00D750C4">
          <w:rPr>
            <w:rFonts w:ascii="Verdana" w:eastAsia="Times New Roman" w:hAnsi="Verdana" w:cs="Times New Roman"/>
            <w:b/>
            <w:bCs/>
            <w:color w:val="4A4949"/>
            <w:sz w:val="20"/>
          </w:rPr>
          <w:t>httpd</w:t>
        </w:r>
        <w:proofErr w:type="spellEnd"/>
        <w:r w:rsidRPr="00D750C4">
          <w:rPr>
            <w:rFonts w:ascii="Verdana" w:eastAsia="Times New Roman" w:hAnsi="Verdana" w:cs="Times New Roman"/>
            <w:b/>
            <w:bCs/>
            <w:color w:val="4A4949"/>
            <w:sz w:val="20"/>
          </w:rPr>
          <w:t>/</w:t>
        </w:r>
        <w:proofErr w:type="spellStart"/>
        <w:r w:rsidRPr="00D750C4">
          <w:rPr>
            <w:rFonts w:ascii="Verdana" w:eastAsia="Times New Roman" w:hAnsi="Verdana" w:cs="Times New Roman"/>
            <w:b/>
            <w:bCs/>
            <w:color w:val="4A4949"/>
            <w:sz w:val="20"/>
          </w:rPr>
          <w:t>conf.d</w:t>
        </w:r>
        <w:proofErr w:type="spellEnd"/>
        <w:r w:rsidRPr="00D750C4">
          <w:rPr>
            <w:rFonts w:ascii="Verdana" w:eastAsia="Times New Roman" w:hAnsi="Verdana" w:cs="Times New Roman"/>
            <w:b/>
            <w:bCs/>
            <w:color w:val="4A4949"/>
            <w:sz w:val="20"/>
          </w:rPr>
          <w:t>/</w:t>
        </w:r>
        <w:proofErr w:type="spellStart"/>
        <w:r w:rsidRPr="00D750C4">
          <w:rPr>
            <w:rFonts w:ascii="Verdana" w:eastAsia="Times New Roman" w:hAnsi="Verdana" w:cs="Times New Roman"/>
            <w:b/>
            <w:bCs/>
            <w:color w:val="4A4949"/>
            <w:sz w:val="20"/>
          </w:rPr>
          <w:t>nagios.conf</w:t>
        </w:r>
        <w:proofErr w:type="spellEnd"/>
        <w:r w:rsidRPr="00D750C4">
          <w:rPr>
            <w:rFonts w:ascii="Verdana" w:eastAsia="Times New Roman" w:hAnsi="Verdana" w:cs="Times New Roman"/>
            <w:color w:val="4A4949"/>
          </w:rPr>
          <w:t xml:space="preserve">. There </w:t>
        </w:r>
        <w:proofErr w:type="gramStart"/>
        <w:r w:rsidRPr="00D750C4">
          <w:rPr>
            <w:rFonts w:ascii="Verdana" w:eastAsia="Times New Roman" w:hAnsi="Verdana" w:cs="Times New Roman"/>
            <w:color w:val="4A4949"/>
          </w:rPr>
          <w:t>are no need</w:t>
        </w:r>
        <w:proofErr w:type="gramEnd"/>
        <w:r w:rsidRPr="00D750C4">
          <w:rPr>
            <w:rFonts w:ascii="Verdana" w:eastAsia="Times New Roman" w:hAnsi="Verdana" w:cs="Times New Roman"/>
            <w:color w:val="4A4949"/>
          </w:rPr>
          <w:t xml:space="preserve"> to make any changes to it. Simply open below </w:t>
        </w:r>
        <w:proofErr w:type="spellStart"/>
        <w:proofErr w:type="gramStart"/>
        <w:r w:rsidRPr="00D750C4">
          <w:rPr>
            <w:rFonts w:ascii="Verdana" w:eastAsia="Times New Roman" w:hAnsi="Verdana" w:cs="Times New Roman"/>
            <w:color w:val="4A4949"/>
          </w:rPr>
          <w:t>url</w:t>
        </w:r>
        <w:proofErr w:type="spellEnd"/>
        <w:proofErr w:type="gramEnd"/>
        <w:r w:rsidRPr="00D750C4">
          <w:rPr>
            <w:rFonts w:ascii="Verdana" w:eastAsia="Times New Roman" w:hAnsi="Verdana" w:cs="Times New Roman"/>
            <w:color w:val="4A4949"/>
          </w:rPr>
          <w:t xml:space="preserve"> in browser.</w:t>
        </w:r>
        <w:r w:rsidRPr="00D750C4">
          <w:rPr>
            <w:rFonts w:ascii="Verdana" w:eastAsia="Times New Roman" w:hAnsi="Verdana" w:cs="Times New Roman"/>
            <w:color w:val="4A4949"/>
          </w:rPr>
          <w:br/>
        </w:r>
        <w:r w:rsidRPr="00D750C4">
          <w:rPr>
            <w:rFonts w:ascii="Verdana" w:eastAsia="Times New Roman" w:hAnsi="Verdana" w:cs="Times New Roman"/>
            <w:b/>
            <w:bCs/>
            <w:color w:val="4A4949"/>
            <w:sz w:val="16"/>
          </w:rPr>
          <w:t>[</w:t>
        </w:r>
        <w:proofErr w:type="gramStart"/>
        <w:r w:rsidRPr="00D750C4">
          <w:rPr>
            <w:rFonts w:ascii="Verdana" w:eastAsia="Times New Roman" w:hAnsi="Verdana" w:cs="Times New Roman"/>
            <w:b/>
            <w:bCs/>
            <w:color w:val="4A4949"/>
            <w:sz w:val="16"/>
          </w:rPr>
          <w:t>change</w:t>
        </w:r>
        <w:proofErr w:type="gramEnd"/>
        <w:r w:rsidRPr="00D750C4">
          <w:rPr>
            <w:rFonts w:ascii="Verdana" w:eastAsia="Times New Roman" w:hAnsi="Verdana" w:cs="Times New Roman"/>
            <w:b/>
            <w:bCs/>
            <w:color w:val="4A4949"/>
            <w:sz w:val="16"/>
          </w:rPr>
          <w:t xml:space="preserve"> domain name with your domain or </w:t>
        </w:r>
        <w:proofErr w:type="spellStart"/>
        <w:r w:rsidRPr="00D750C4">
          <w:rPr>
            <w:rFonts w:ascii="Verdana" w:eastAsia="Times New Roman" w:hAnsi="Verdana" w:cs="Times New Roman"/>
            <w:b/>
            <w:bCs/>
            <w:color w:val="4A4949"/>
            <w:sz w:val="16"/>
          </w:rPr>
          <w:t>ip</w:t>
        </w:r>
        <w:proofErr w:type="spellEnd"/>
        <w:r w:rsidRPr="00D750C4">
          <w:rPr>
            <w:rFonts w:ascii="Verdana" w:eastAsia="Times New Roman" w:hAnsi="Verdana" w:cs="Times New Roman"/>
            <w:b/>
            <w:bCs/>
            <w:color w:val="4A4949"/>
            <w:sz w:val="16"/>
          </w:rPr>
          <w:t>]</w:t>
        </w:r>
      </w:ins>
    </w:p>
    <w:p w:rsidR="00D750C4" w:rsidRPr="00D750C4" w:rsidRDefault="00D750C4" w:rsidP="00D750C4">
      <w:pPr>
        <w:pBdr>
          <w:top w:val="single" w:sz="2" w:space="7" w:color="A2A2A2"/>
          <w:left w:val="single" w:sz="18" w:space="7" w:color="A2A2A2"/>
          <w:bottom w:val="single" w:sz="2" w:space="7" w:color="A2A2A2"/>
          <w:right w:val="single" w:sz="4" w:space="7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ins w:id="48" w:author="Unknown"/>
          <w:rFonts w:ascii="Courier New" w:eastAsia="Times New Roman" w:hAnsi="Courier New" w:cs="Courier New"/>
          <w:color w:val="1F1D1D"/>
          <w:sz w:val="18"/>
          <w:szCs w:val="18"/>
        </w:rPr>
      </w:pPr>
      <w:ins w:id="49" w:author="Unknown"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 xml:space="preserve"> http://nagios.tecadmin.net/</w:t>
        </w:r>
        <w:r w:rsidRPr="00D750C4">
          <w:rPr>
            <w:rFonts w:ascii="Courier New" w:eastAsia="Times New Roman" w:hAnsi="Courier New" w:cs="Courier New"/>
            <w:b/>
            <w:bCs/>
            <w:color w:val="1F1D1D"/>
            <w:sz w:val="20"/>
            <w:szCs w:val="20"/>
          </w:rPr>
          <w:t>nagios</w:t>
        </w:r>
        <w:r w:rsidRPr="00D750C4">
          <w:rPr>
            <w:rFonts w:ascii="Courier New" w:eastAsia="Times New Roman" w:hAnsi="Courier New" w:cs="Courier New"/>
            <w:color w:val="1F1D1D"/>
            <w:sz w:val="18"/>
            <w:szCs w:val="18"/>
          </w:rPr>
          <w:t>/</w:t>
        </w:r>
      </w:ins>
    </w:p>
    <w:p w:rsidR="00D750C4" w:rsidRPr="00D750C4" w:rsidRDefault="00D750C4" w:rsidP="00D750C4">
      <w:pPr>
        <w:shd w:val="clear" w:color="auto" w:fill="FFFFFF"/>
        <w:spacing w:after="0" w:line="240" w:lineRule="auto"/>
        <w:jc w:val="both"/>
        <w:textAlignment w:val="baseline"/>
        <w:rPr>
          <w:ins w:id="50" w:author="Unknown"/>
          <w:rFonts w:ascii="Verdana" w:eastAsia="Times New Roman" w:hAnsi="Verdana" w:cs="Times New Roman"/>
          <w:color w:val="4A4949"/>
        </w:rPr>
      </w:pPr>
      <w:ins w:id="51" w:author="Unknown">
        <w:r w:rsidRPr="00D750C4">
          <w:rPr>
            <w:rFonts w:ascii="Verdana" w:eastAsia="Times New Roman" w:hAnsi="Verdana" w:cs="Times New Roman"/>
            <w:b/>
            <w:bCs/>
            <w:color w:val="4A4949"/>
            <w:sz w:val="20"/>
          </w:rPr>
          <w:t>Prompting for Apache Authentication Password –</w:t>
        </w:r>
      </w:ins>
    </w:p>
    <w:p w:rsidR="00D750C4" w:rsidRPr="00D750C4" w:rsidRDefault="00D750C4" w:rsidP="00D750C4">
      <w:pPr>
        <w:shd w:val="clear" w:color="auto" w:fill="FFFFFF"/>
        <w:spacing w:after="259" w:line="240" w:lineRule="auto"/>
        <w:jc w:val="both"/>
        <w:textAlignment w:val="baseline"/>
        <w:rPr>
          <w:ins w:id="52" w:author="Unknown"/>
          <w:rFonts w:ascii="Verdana" w:eastAsia="Times New Roman" w:hAnsi="Verdana" w:cs="Times New Roman"/>
          <w:color w:val="4A4949"/>
        </w:rPr>
      </w:pPr>
      <w:r>
        <w:rPr>
          <w:rFonts w:ascii="Verdana" w:eastAsia="Times New Roman" w:hAnsi="Verdana" w:cs="Times New Roman"/>
          <w:noProof/>
          <w:color w:val="FF8800"/>
        </w:rPr>
        <w:drawing>
          <wp:inline distT="0" distB="0" distL="0" distR="0">
            <wp:extent cx="6475095" cy="3813810"/>
            <wp:effectExtent l="19050" t="0" r="1905" b="0"/>
            <wp:docPr id="2" name="Picture 2" descr="https://tecadmin.net/wp-content/uploads/2015/01/install-nagios-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cadmin.net/wp-content/uploads/2015/01/install-nagios-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81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C4" w:rsidRPr="00D750C4" w:rsidRDefault="00D750C4" w:rsidP="00D750C4">
      <w:pPr>
        <w:shd w:val="clear" w:color="auto" w:fill="FFFFFF"/>
        <w:spacing w:after="0" w:line="240" w:lineRule="auto"/>
        <w:jc w:val="both"/>
        <w:textAlignment w:val="baseline"/>
        <w:rPr>
          <w:ins w:id="53" w:author="Unknown"/>
          <w:rFonts w:ascii="Verdana" w:eastAsia="Times New Roman" w:hAnsi="Verdana" w:cs="Times New Roman"/>
          <w:color w:val="4A4949"/>
        </w:rPr>
      </w:pPr>
      <w:proofErr w:type="spellStart"/>
      <w:ins w:id="54" w:author="Unknown">
        <w:r w:rsidRPr="00D750C4">
          <w:rPr>
            <w:rFonts w:ascii="Verdana" w:eastAsia="Times New Roman" w:hAnsi="Verdana" w:cs="Times New Roman"/>
            <w:b/>
            <w:bCs/>
            <w:color w:val="4A4949"/>
            <w:sz w:val="20"/>
          </w:rPr>
          <w:lastRenderedPageBreak/>
          <w:t>Nagios</w:t>
        </w:r>
        <w:proofErr w:type="spellEnd"/>
        <w:r w:rsidRPr="00D750C4">
          <w:rPr>
            <w:rFonts w:ascii="Verdana" w:eastAsia="Times New Roman" w:hAnsi="Verdana" w:cs="Times New Roman"/>
            <w:b/>
            <w:bCs/>
            <w:color w:val="4A4949"/>
            <w:sz w:val="20"/>
          </w:rPr>
          <w:t xml:space="preserve"> After login screen –</w:t>
        </w:r>
      </w:ins>
    </w:p>
    <w:p w:rsidR="00D750C4" w:rsidRPr="00D750C4" w:rsidRDefault="00D750C4" w:rsidP="00D750C4">
      <w:pPr>
        <w:shd w:val="clear" w:color="auto" w:fill="FFFFFF"/>
        <w:spacing w:after="259" w:line="240" w:lineRule="auto"/>
        <w:jc w:val="both"/>
        <w:textAlignment w:val="baseline"/>
        <w:rPr>
          <w:ins w:id="55" w:author="Unknown"/>
          <w:rFonts w:ascii="Verdana" w:eastAsia="Times New Roman" w:hAnsi="Verdana" w:cs="Times New Roman"/>
          <w:color w:val="4A4949"/>
        </w:rPr>
      </w:pPr>
      <w:r>
        <w:rPr>
          <w:rFonts w:ascii="Verdana" w:eastAsia="Times New Roman" w:hAnsi="Verdana" w:cs="Times New Roman"/>
          <w:noProof/>
          <w:color w:val="FF8800"/>
        </w:rPr>
        <w:drawing>
          <wp:inline distT="0" distB="0" distL="0" distR="0">
            <wp:extent cx="6475095" cy="3813810"/>
            <wp:effectExtent l="19050" t="0" r="1905" b="0"/>
            <wp:docPr id="3" name="Picture 3" descr="https://tecadmin.net/wp-content/uploads/2015/01/install-nagios-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cadmin.net/wp-content/uploads/2015/01/install-nagios-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81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C4" w:rsidRPr="00D750C4" w:rsidRDefault="00D750C4" w:rsidP="00D750C4">
      <w:pPr>
        <w:shd w:val="clear" w:color="auto" w:fill="FFFFFF"/>
        <w:spacing w:after="259" w:line="240" w:lineRule="auto"/>
        <w:jc w:val="both"/>
        <w:textAlignment w:val="baseline"/>
        <w:rPr>
          <w:ins w:id="56" w:author="Unknown"/>
          <w:rFonts w:ascii="Verdana" w:eastAsia="Times New Roman" w:hAnsi="Verdana" w:cs="Times New Roman"/>
          <w:color w:val="4A4949"/>
        </w:rPr>
      </w:pPr>
      <w:ins w:id="57" w:author="Unknown">
        <w:r w:rsidRPr="00D750C4">
          <w:rPr>
            <w:rFonts w:ascii="Verdana" w:eastAsia="Times New Roman" w:hAnsi="Verdana" w:cs="Times New Roman"/>
            <w:color w:val="4A4949"/>
          </w:rPr>
          <w:t xml:space="preserve">Finally, you have successfully installed and configured </w:t>
        </w:r>
        <w:proofErr w:type="spellStart"/>
        <w:r w:rsidRPr="00D750C4">
          <w:rPr>
            <w:rFonts w:ascii="Verdana" w:eastAsia="Times New Roman" w:hAnsi="Verdana" w:cs="Times New Roman"/>
            <w:color w:val="4A4949"/>
          </w:rPr>
          <w:t>Nagios</w:t>
        </w:r>
        <w:proofErr w:type="spellEnd"/>
        <w:r w:rsidRPr="00D750C4">
          <w:rPr>
            <w:rFonts w:ascii="Verdana" w:eastAsia="Times New Roman" w:hAnsi="Verdana" w:cs="Times New Roman"/>
            <w:color w:val="4A4949"/>
          </w:rPr>
          <w:t xml:space="preserve"> core service in your system.</w:t>
        </w:r>
      </w:ins>
    </w:p>
    <w:p w:rsidR="00E31327" w:rsidRDefault="00E31327"/>
    <w:sectPr w:rsidR="00E31327" w:rsidSect="00E31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750C4"/>
    <w:rsid w:val="00CA591B"/>
    <w:rsid w:val="00D750C4"/>
    <w:rsid w:val="00E31327"/>
    <w:rsid w:val="00FE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327"/>
  </w:style>
  <w:style w:type="paragraph" w:styleId="Heading2">
    <w:name w:val="heading 2"/>
    <w:basedOn w:val="Normal"/>
    <w:link w:val="Heading2Char"/>
    <w:uiPriority w:val="9"/>
    <w:qFormat/>
    <w:rsid w:val="00D75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750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0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750C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50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50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0C4"/>
    <w:rPr>
      <w:rFonts w:ascii="Courier New" w:eastAsia="Times New Roman" w:hAnsi="Courier New" w:cs="Courier New"/>
      <w:sz w:val="20"/>
      <w:szCs w:val="20"/>
    </w:rPr>
  </w:style>
  <w:style w:type="character" w:customStyle="1" w:styleId="heading40">
    <w:name w:val="heading4"/>
    <w:basedOn w:val="DefaultParagraphFont"/>
    <w:rsid w:val="00D750C4"/>
  </w:style>
  <w:style w:type="paragraph" w:styleId="BalloonText">
    <w:name w:val="Balloon Text"/>
    <w:basedOn w:val="Normal"/>
    <w:link w:val="BalloonTextChar"/>
    <w:uiPriority w:val="99"/>
    <w:semiHidden/>
    <w:unhideWhenUsed/>
    <w:rsid w:val="00D75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0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tecadmin.net/wp-content/uploads/2015/01/install-nagios-2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ecadmin.net/wp-content/uploads/2015/01/install-nagios-1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ecadmin.net/installing-apache-mysql-php-on-centos-redha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venkanna</dc:creator>
  <cp:lastModifiedBy>venkanna</cp:lastModifiedBy>
  <cp:revision>1</cp:revision>
  <dcterms:created xsi:type="dcterms:W3CDTF">2019-09-15T14:56:00Z</dcterms:created>
  <dcterms:modified xsi:type="dcterms:W3CDTF">2019-09-15T14:57:00Z</dcterms:modified>
</cp:coreProperties>
</file>