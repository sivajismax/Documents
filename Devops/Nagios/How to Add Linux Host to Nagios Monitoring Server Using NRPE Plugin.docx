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385" w:rsidRPr="00394385" w:rsidRDefault="00394385" w:rsidP="00394385">
      <w:pPr>
        <w:shd w:val="clear" w:color="auto" w:fill="FFFFFF"/>
        <w:spacing w:after="130" w:line="312" w:lineRule="atLeast"/>
        <w:textAlignment w:val="baseline"/>
        <w:outlineLvl w:val="0"/>
        <w:rPr>
          <w:rFonts w:ascii="Arial" w:eastAsia="Times New Roman" w:hAnsi="Arial" w:cs="Arial"/>
          <w:color w:val="155C8E"/>
          <w:spacing w:val="-13"/>
          <w:kern w:val="36"/>
          <w:sz w:val="49"/>
          <w:szCs w:val="49"/>
        </w:rPr>
      </w:pPr>
      <w:r w:rsidRPr="00394385">
        <w:rPr>
          <w:rFonts w:ascii="Arial" w:eastAsia="Times New Roman" w:hAnsi="Arial" w:cs="Arial"/>
          <w:color w:val="155C8E"/>
          <w:spacing w:val="-13"/>
          <w:kern w:val="36"/>
          <w:sz w:val="49"/>
          <w:szCs w:val="49"/>
        </w:rPr>
        <w:t xml:space="preserve">How to Add Linux Host to </w:t>
      </w:r>
      <w:proofErr w:type="spellStart"/>
      <w:r w:rsidRPr="00394385">
        <w:rPr>
          <w:rFonts w:ascii="Arial" w:eastAsia="Times New Roman" w:hAnsi="Arial" w:cs="Arial"/>
          <w:color w:val="155C8E"/>
          <w:spacing w:val="-13"/>
          <w:kern w:val="36"/>
          <w:sz w:val="49"/>
          <w:szCs w:val="49"/>
        </w:rPr>
        <w:t>Nagios</w:t>
      </w:r>
      <w:proofErr w:type="spellEnd"/>
      <w:r w:rsidRPr="00394385">
        <w:rPr>
          <w:rFonts w:ascii="Arial" w:eastAsia="Times New Roman" w:hAnsi="Arial" w:cs="Arial"/>
          <w:color w:val="155C8E"/>
          <w:spacing w:val="-13"/>
          <w:kern w:val="36"/>
          <w:sz w:val="49"/>
          <w:szCs w:val="49"/>
        </w:rPr>
        <w:t xml:space="preserve"> Monitoring Server Using NRPE </w:t>
      </w:r>
      <w:proofErr w:type="spellStart"/>
      <w:r w:rsidRPr="00394385">
        <w:rPr>
          <w:rFonts w:ascii="Arial" w:eastAsia="Times New Roman" w:hAnsi="Arial" w:cs="Arial"/>
          <w:color w:val="155C8E"/>
          <w:spacing w:val="-13"/>
          <w:kern w:val="36"/>
          <w:sz w:val="49"/>
          <w:szCs w:val="49"/>
        </w:rPr>
        <w:t>Plugin</w:t>
      </w:r>
      <w:proofErr w:type="spellEnd"/>
    </w:p>
    <w:p w:rsidR="00394385" w:rsidRPr="00394385" w:rsidRDefault="00394385" w:rsidP="00394385">
      <w:pPr>
        <w:shd w:val="clear" w:color="auto" w:fill="FFFFFF"/>
        <w:spacing w:after="0" w:line="384" w:lineRule="atLeast"/>
        <w:textAlignment w:val="baseline"/>
        <w:rPr>
          <w:ins w:id="0" w:author="Unknown"/>
          <w:rFonts w:ascii="Arial" w:eastAsia="Times New Roman" w:hAnsi="Arial" w:cs="Arial"/>
          <w:color w:val="272727"/>
          <w:sz w:val="23"/>
          <w:szCs w:val="23"/>
        </w:rPr>
      </w:pPr>
      <w:ins w:id="1" w:author="Unknown">
        <w:r w:rsidRPr="00394385">
          <w:rPr>
            <w:rFonts w:ascii="Arial" w:eastAsia="Times New Roman" w:hAnsi="Arial" w:cs="Arial"/>
            <w:color w:val="272727"/>
            <w:sz w:val="23"/>
            <w:szCs w:val="23"/>
          </w:rPr>
          <w:t>In our first part of this article, we’ve explained in detail on how to install and configure latest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Core 4.2.0</w:t>
        </w:r>
        <w:r w:rsidRPr="00394385">
          <w:rPr>
            <w:rFonts w:ascii="Arial" w:eastAsia="Times New Roman" w:hAnsi="Arial" w:cs="Arial"/>
            <w:color w:val="272727"/>
            <w:sz w:val="23"/>
            <w:szCs w:val="23"/>
          </w:rPr>
          <w:t> on </w:t>
        </w:r>
        <w:proofErr w:type="spellStart"/>
        <w:r w:rsidRPr="00394385">
          <w:rPr>
            <w:rFonts w:ascii="inherit" w:eastAsia="Times New Roman" w:hAnsi="inherit" w:cs="Arial"/>
            <w:color w:val="333333"/>
            <w:sz w:val="23"/>
          </w:rPr>
          <w:t>CentOS</w:t>
        </w:r>
        <w:proofErr w:type="spellEnd"/>
        <w:r w:rsidRPr="00394385">
          <w:rPr>
            <w:rFonts w:ascii="inherit" w:eastAsia="Times New Roman" w:hAnsi="inherit" w:cs="Arial"/>
            <w:color w:val="333333"/>
            <w:sz w:val="23"/>
          </w:rPr>
          <w:t xml:space="preserve"> 7.2</w:t>
        </w:r>
        <w:r w:rsidRPr="00394385">
          <w:rPr>
            <w:rFonts w:ascii="Arial" w:eastAsia="Times New Roman" w:hAnsi="Arial" w:cs="Arial"/>
            <w:color w:val="272727"/>
            <w:sz w:val="23"/>
            <w:szCs w:val="23"/>
          </w:rPr>
          <w:t> server. In this article we will show you how to add </w:t>
        </w:r>
        <w:r w:rsidRPr="00394385">
          <w:rPr>
            <w:rFonts w:ascii="inherit" w:eastAsia="Times New Roman" w:hAnsi="inherit" w:cs="Arial"/>
            <w:color w:val="333333"/>
            <w:sz w:val="23"/>
          </w:rPr>
          <w:t>Remote Linux</w:t>
        </w:r>
        <w:r w:rsidRPr="00394385">
          <w:rPr>
            <w:rFonts w:ascii="Arial" w:eastAsia="Times New Roman" w:hAnsi="Arial" w:cs="Arial"/>
            <w:color w:val="272727"/>
            <w:sz w:val="23"/>
            <w:szCs w:val="23"/>
          </w:rPr>
          <w:t xml:space="preserve"> machine and </w:t>
        </w:r>
        <w:proofErr w:type="spellStart"/>
        <w:proofErr w:type="gramStart"/>
        <w:r w:rsidRPr="00394385">
          <w:rPr>
            <w:rFonts w:ascii="Arial" w:eastAsia="Times New Roman" w:hAnsi="Arial" w:cs="Arial"/>
            <w:color w:val="272727"/>
            <w:sz w:val="23"/>
            <w:szCs w:val="23"/>
          </w:rPr>
          <w:t>it’s</w:t>
        </w:r>
        <w:proofErr w:type="spellEnd"/>
        <w:proofErr w:type="gramEnd"/>
        <w:r w:rsidRPr="00394385">
          <w:rPr>
            <w:rFonts w:ascii="Arial" w:eastAsia="Times New Roman" w:hAnsi="Arial" w:cs="Arial"/>
            <w:color w:val="272727"/>
            <w:sz w:val="23"/>
            <w:szCs w:val="23"/>
          </w:rPr>
          <w:t xml:space="preserve"> services to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Monitoring</w:t>
        </w:r>
        <w:r w:rsidRPr="00394385">
          <w:rPr>
            <w:rFonts w:ascii="Arial" w:eastAsia="Times New Roman" w:hAnsi="Arial" w:cs="Arial"/>
            <w:color w:val="272727"/>
            <w:sz w:val="23"/>
            <w:szCs w:val="23"/>
          </w:rPr>
          <w:t> host using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agent.</w:t>
        </w:r>
      </w:ins>
    </w:p>
    <w:p w:rsidR="00394385" w:rsidRPr="00394385" w:rsidRDefault="00394385" w:rsidP="00394385">
      <w:pPr>
        <w:shd w:val="clear" w:color="auto" w:fill="FFFFFF"/>
        <w:spacing w:after="0" w:line="384" w:lineRule="atLeast"/>
        <w:textAlignment w:val="baseline"/>
        <w:rPr>
          <w:ins w:id="2" w:author="Unknown"/>
          <w:rFonts w:ascii="Arial" w:eastAsia="Times New Roman" w:hAnsi="Arial" w:cs="Arial"/>
          <w:color w:val="272727"/>
          <w:sz w:val="23"/>
          <w:szCs w:val="23"/>
        </w:rPr>
      </w:pPr>
      <w:ins w:id="3" w:author="Unknown">
        <w:r w:rsidRPr="00394385">
          <w:rPr>
            <w:rFonts w:ascii="Arial" w:eastAsia="Times New Roman" w:hAnsi="Arial" w:cs="Arial"/>
            <w:color w:val="272727"/>
            <w:sz w:val="23"/>
            <w:szCs w:val="23"/>
          </w:rPr>
          <w:t>We hope you already having </w:t>
        </w:r>
        <w:proofErr w:type="spellStart"/>
        <w:r w:rsidRPr="00394385">
          <w:rPr>
            <w:rFonts w:ascii="inherit" w:eastAsia="Times New Roman" w:hAnsi="inherit" w:cs="Arial"/>
            <w:color w:val="333333"/>
            <w:sz w:val="23"/>
          </w:rPr>
          <w:t>Nagios</w:t>
        </w:r>
        <w:proofErr w:type="spellEnd"/>
        <w:r w:rsidRPr="00394385">
          <w:rPr>
            <w:rFonts w:ascii="Arial" w:eastAsia="Times New Roman" w:hAnsi="Arial" w:cs="Arial"/>
            <w:color w:val="272727"/>
            <w:sz w:val="23"/>
            <w:szCs w:val="23"/>
          </w:rPr>
          <w:t> installed and running properly. If not, please use the following installation guide to install it on the system.</w:t>
        </w:r>
      </w:ins>
    </w:p>
    <w:p w:rsidR="00394385" w:rsidRPr="00394385" w:rsidRDefault="00394385" w:rsidP="00394385">
      <w:pPr>
        <w:numPr>
          <w:ilvl w:val="0"/>
          <w:numId w:val="1"/>
        </w:numPr>
        <w:shd w:val="clear" w:color="auto" w:fill="FFFFFF"/>
        <w:spacing w:after="0" w:line="384" w:lineRule="atLeast"/>
        <w:ind w:left="389"/>
        <w:textAlignment w:val="baseline"/>
        <w:rPr>
          <w:ins w:id="4" w:author="Unknown"/>
          <w:rFonts w:ascii="Arial" w:eastAsia="Times New Roman" w:hAnsi="Arial" w:cs="Arial"/>
          <w:color w:val="272727"/>
          <w:sz w:val="23"/>
          <w:szCs w:val="23"/>
        </w:rPr>
      </w:pPr>
      <w:ins w:id="5" w:author="Unknown">
        <w:r w:rsidRPr="00394385">
          <w:rPr>
            <w:rFonts w:ascii="Arial" w:eastAsia="Times New Roman" w:hAnsi="Arial" w:cs="Arial"/>
            <w:color w:val="272727"/>
            <w:sz w:val="23"/>
            <w:szCs w:val="23"/>
          </w:rPr>
          <w:fldChar w:fldCharType="begin"/>
        </w:r>
        <w:r w:rsidRPr="00394385">
          <w:rPr>
            <w:rFonts w:ascii="Arial" w:eastAsia="Times New Roman" w:hAnsi="Arial" w:cs="Arial"/>
            <w:color w:val="272727"/>
            <w:sz w:val="23"/>
            <w:szCs w:val="23"/>
          </w:rPr>
          <w:instrText xml:space="preserve"> HYPERLINK "https://www.tecmint.com/install-nagios-in-linux/" \t "_blank" </w:instrText>
        </w:r>
        <w:r w:rsidRPr="00394385">
          <w:rPr>
            <w:rFonts w:ascii="Arial" w:eastAsia="Times New Roman" w:hAnsi="Arial" w:cs="Arial"/>
            <w:color w:val="272727"/>
            <w:sz w:val="23"/>
            <w:szCs w:val="23"/>
          </w:rPr>
          <w:fldChar w:fldCharType="separate"/>
        </w:r>
        <w:proofErr w:type="spellStart"/>
        <w:r w:rsidRPr="00394385">
          <w:rPr>
            <w:rFonts w:ascii="inherit" w:eastAsia="Times New Roman" w:hAnsi="inherit" w:cs="Arial"/>
            <w:color w:val="BB0E30"/>
            <w:sz w:val="23"/>
            <w:u w:val="single"/>
          </w:rPr>
          <w:t>Nagios</w:t>
        </w:r>
        <w:proofErr w:type="spellEnd"/>
        <w:r w:rsidRPr="00394385">
          <w:rPr>
            <w:rFonts w:ascii="inherit" w:eastAsia="Times New Roman" w:hAnsi="inherit" w:cs="Arial"/>
            <w:color w:val="BB0E30"/>
            <w:sz w:val="23"/>
            <w:u w:val="single"/>
          </w:rPr>
          <w:t xml:space="preserve"> 4.2.0 Installation Guide on RHEL/</w:t>
        </w:r>
        <w:proofErr w:type="spellStart"/>
        <w:r w:rsidRPr="00394385">
          <w:rPr>
            <w:rFonts w:ascii="inherit" w:eastAsia="Times New Roman" w:hAnsi="inherit" w:cs="Arial"/>
            <w:color w:val="BB0E30"/>
            <w:sz w:val="23"/>
            <w:u w:val="single"/>
          </w:rPr>
          <w:t>CentOS</w:t>
        </w:r>
        <w:proofErr w:type="spellEnd"/>
        <w:r w:rsidRPr="00394385">
          <w:rPr>
            <w:rFonts w:ascii="inherit" w:eastAsia="Times New Roman" w:hAnsi="inherit" w:cs="Arial"/>
            <w:color w:val="BB0E30"/>
            <w:sz w:val="23"/>
            <w:u w:val="single"/>
          </w:rPr>
          <w:t xml:space="preserve"> 7.x/6.x/5.x &amp; Fedora 24-19</w:t>
        </w:r>
        <w:r w:rsidRPr="00394385">
          <w:rPr>
            <w:rFonts w:ascii="Arial" w:eastAsia="Times New Roman" w:hAnsi="Arial" w:cs="Arial"/>
            <w:color w:val="272727"/>
            <w:sz w:val="23"/>
            <w:szCs w:val="23"/>
          </w:rPr>
          <w:fldChar w:fldCharType="end"/>
        </w:r>
      </w:ins>
    </w:p>
    <w:p w:rsidR="00394385" w:rsidRPr="00394385" w:rsidRDefault="00394385" w:rsidP="00394385">
      <w:pPr>
        <w:numPr>
          <w:ilvl w:val="0"/>
          <w:numId w:val="1"/>
        </w:numPr>
        <w:shd w:val="clear" w:color="auto" w:fill="FFFFFF"/>
        <w:spacing w:after="0" w:line="384" w:lineRule="atLeast"/>
        <w:ind w:left="389"/>
        <w:textAlignment w:val="baseline"/>
        <w:rPr>
          <w:ins w:id="6" w:author="Unknown"/>
          <w:rFonts w:ascii="Arial" w:eastAsia="Times New Roman" w:hAnsi="Arial" w:cs="Arial"/>
          <w:color w:val="272727"/>
          <w:sz w:val="23"/>
          <w:szCs w:val="23"/>
        </w:rPr>
      </w:pPr>
      <w:ins w:id="7" w:author="Unknown">
        <w:r w:rsidRPr="00394385">
          <w:rPr>
            <w:rFonts w:ascii="Arial" w:eastAsia="Times New Roman" w:hAnsi="Arial" w:cs="Arial"/>
            <w:color w:val="272727"/>
            <w:sz w:val="23"/>
            <w:szCs w:val="23"/>
          </w:rPr>
          <w:fldChar w:fldCharType="begin"/>
        </w:r>
        <w:r w:rsidRPr="00394385">
          <w:rPr>
            <w:rFonts w:ascii="Arial" w:eastAsia="Times New Roman" w:hAnsi="Arial" w:cs="Arial"/>
            <w:color w:val="272727"/>
            <w:sz w:val="23"/>
            <w:szCs w:val="23"/>
          </w:rPr>
          <w:instrText xml:space="preserve"> HYPERLINK "https://www.tecmint.com/how-to-add-windows-host-to-nagios-monitoring-server/" \t "_blank" </w:instrText>
        </w:r>
        <w:r w:rsidRPr="00394385">
          <w:rPr>
            <w:rFonts w:ascii="Arial" w:eastAsia="Times New Roman" w:hAnsi="Arial" w:cs="Arial"/>
            <w:color w:val="272727"/>
            <w:sz w:val="23"/>
            <w:szCs w:val="23"/>
          </w:rPr>
          <w:fldChar w:fldCharType="separate"/>
        </w:r>
        <w:r w:rsidRPr="00394385">
          <w:rPr>
            <w:rFonts w:ascii="inherit" w:eastAsia="Times New Roman" w:hAnsi="inherit" w:cs="Arial"/>
            <w:color w:val="BB0E30"/>
            <w:sz w:val="23"/>
            <w:u w:val="single"/>
          </w:rPr>
          <w:t xml:space="preserve">How to Add Windows Host to </w:t>
        </w:r>
        <w:proofErr w:type="spellStart"/>
        <w:r w:rsidRPr="00394385">
          <w:rPr>
            <w:rFonts w:ascii="inherit" w:eastAsia="Times New Roman" w:hAnsi="inherit" w:cs="Arial"/>
            <w:color w:val="BB0E30"/>
            <w:sz w:val="23"/>
            <w:u w:val="single"/>
          </w:rPr>
          <w:t>Nagios</w:t>
        </w:r>
        <w:proofErr w:type="spellEnd"/>
        <w:r w:rsidRPr="00394385">
          <w:rPr>
            <w:rFonts w:ascii="inherit" w:eastAsia="Times New Roman" w:hAnsi="inherit" w:cs="Arial"/>
            <w:color w:val="BB0E30"/>
            <w:sz w:val="23"/>
            <w:u w:val="single"/>
          </w:rPr>
          <w:t xml:space="preserve"> Monitoring Server</w:t>
        </w:r>
        <w:r w:rsidRPr="00394385">
          <w:rPr>
            <w:rFonts w:ascii="Arial" w:eastAsia="Times New Roman" w:hAnsi="Arial" w:cs="Arial"/>
            <w:color w:val="272727"/>
            <w:sz w:val="23"/>
            <w:szCs w:val="23"/>
          </w:rPr>
          <w:fldChar w:fldCharType="end"/>
        </w:r>
      </w:ins>
    </w:p>
    <w:p w:rsidR="00394385" w:rsidRPr="00394385" w:rsidRDefault="00394385" w:rsidP="00394385">
      <w:pPr>
        <w:shd w:val="clear" w:color="auto" w:fill="FFFFFF"/>
        <w:spacing w:after="0" w:line="384" w:lineRule="atLeast"/>
        <w:textAlignment w:val="baseline"/>
        <w:rPr>
          <w:ins w:id="8" w:author="Unknown"/>
          <w:rFonts w:ascii="Arial" w:eastAsia="Times New Roman" w:hAnsi="Arial" w:cs="Arial"/>
          <w:color w:val="272727"/>
          <w:sz w:val="23"/>
          <w:szCs w:val="23"/>
        </w:rPr>
      </w:pPr>
      <w:ins w:id="9" w:author="Unknown">
        <w:r w:rsidRPr="00394385">
          <w:rPr>
            <w:rFonts w:ascii="Arial" w:eastAsia="Times New Roman" w:hAnsi="Arial" w:cs="Arial"/>
            <w:color w:val="272727"/>
            <w:sz w:val="23"/>
            <w:szCs w:val="23"/>
          </w:rPr>
          <w:t>Once you’ve installed, you can proceed further to install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agent on your </w:t>
        </w:r>
        <w:r w:rsidRPr="00394385">
          <w:rPr>
            <w:rFonts w:ascii="inherit" w:eastAsia="Times New Roman" w:hAnsi="inherit" w:cs="Arial"/>
            <w:color w:val="333333"/>
            <w:sz w:val="23"/>
          </w:rPr>
          <w:t>Remote Linux</w:t>
        </w:r>
        <w:r w:rsidRPr="00394385">
          <w:rPr>
            <w:rFonts w:ascii="Arial" w:eastAsia="Times New Roman" w:hAnsi="Arial" w:cs="Arial"/>
            <w:color w:val="272727"/>
            <w:sz w:val="23"/>
            <w:szCs w:val="23"/>
          </w:rPr>
          <w:t> host. Before heading further, let us give you a short description about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w:t>
        </w:r>
      </w:ins>
    </w:p>
    <w:p w:rsidR="00394385" w:rsidRPr="00394385" w:rsidRDefault="00394385" w:rsidP="00394385">
      <w:pPr>
        <w:pBdr>
          <w:bottom w:val="dashed" w:sz="4" w:space="0" w:color="DDDDDD"/>
        </w:pBdr>
        <w:shd w:val="clear" w:color="auto" w:fill="FFFFFF"/>
        <w:spacing w:after="182" w:line="312" w:lineRule="atLeast"/>
        <w:textAlignment w:val="baseline"/>
        <w:outlineLvl w:val="2"/>
        <w:rPr>
          <w:ins w:id="10" w:author="Unknown"/>
          <w:rFonts w:ascii="inherit" w:eastAsia="Times New Roman" w:hAnsi="inherit" w:cs="Arial"/>
          <w:color w:val="336699"/>
          <w:spacing w:val="-7"/>
          <w:sz w:val="39"/>
          <w:szCs w:val="39"/>
        </w:rPr>
      </w:pPr>
      <w:ins w:id="11" w:author="Unknown">
        <w:r w:rsidRPr="00394385">
          <w:rPr>
            <w:rFonts w:ascii="inherit" w:eastAsia="Times New Roman" w:hAnsi="inherit" w:cs="Arial"/>
            <w:color w:val="336699"/>
            <w:spacing w:val="-7"/>
            <w:sz w:val="39"/>
            <w:szCs w:val="39"/>
          </w:rPr>
          <w:t>What is NRPE?</w:t>
        </w:r>
      </w:ins>
    </w:p>
    <w:p w:rsidR="00394385" w:rsidRPr="00394385" w:rsidRDefault="00394385" w:rsidP="00394385">
      <w:pPr>
        <w:shd w:val="clear" w:color="auto" w:fill="FFFFFF"/>
        <w:spacing w:after="0" w:line="384" w:lineRule="atLeast"/>
        <w:textAlignment w:val="baseline"/>
        <w:rPr>
          <w:ins w:id="12" w:author="Unknown"/>
          <w:rFonts w:ascii="Arial" w:eastAsia="Times New Roman" w:hAnsi="Arial" w:cs="Arial"/>
          <w:color w:val="272727"/>
          <w:sz w:val="23"/>
          <w:szCs w:val="23"/>
        </w:rPr>
      </w:pPr>
      <w:ins w:id="13" w:author="Unknown">
        <w:r w:rsidRPr="00394385">
          <w:rPr>
            <w:rFonts w:ascii="Arial" w:eastAsia="Times New Roman" w:hAnsi="Arial" w:cs="Arial"/>
            <w:color w:val="272727"/>
            <w:sz w:val="23"/>
            <w:szCs w:val="23"/>
          </w:rPr>
          <w:t>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Remote </w:t>
        </w:r>
        <w:proofErr w:type="spellStart"/>
        <w:r w:rsidRPr="00394385">
          <w:rPr>
            <w:rFonts w:ascii="inherit" w:eastAsia="Times New Roman" w:hAnsi="inherit" w:cs="Arial"/>
            <w:color w:val="333333"/>
            <w:sz w:val="23"/>
          </w:rPr>
          <w:t>Plugin</w:t>
        </w:r>
        <w:proofErr w:type="spellEnd"/>
        <w:r w:rsidRPr="00394385">
          <w:rPr>
            <w:rFonts w:ascii="inherit" w:eastAsia="Times New Roman" w:hAnsi="inherit" w:cs="Arial"/>
            <w:color w:val="333333"/>
            <w:sz w:val="23"/>
          </w:rPr>
          <w:t xml:space="preserve"> Executor</w:t>
        </w:r>
        <w:r w:rsidRPr="00394385">
          <w:rPr>
            <w:rFonts w:ascii="Arial" w:eastAsia="Times New Roman" w:hAnsi="Arial" w:cs="Arial"/>
            <w:color w:val="272727"/>
            <w:sz w:val="23"/>
            <w:szCs w:val="23"/>
          </w:rPr>
          <w:t xml:space="preserve">) </w:t>
        </w:r>
        <w:proofErr w:type="spellStart"/>
        <w:r w:rsidRPr="00394385">
          <w:rPr>
            <w:rFonts w:ascii="Arial" w:eastAsia="Times New Roman" w:hAnsi="Arial" w:cs="Arial"/>
            <w:color w:val="272727"/>
            <w:sz w:val="23"/>
            <w:szCs w:val="23"/>
          </w:rPr>
          <w:t>plugin</w:t>
        </w:r>
        <w:proofErr w:type="spellEnd"/>
        <w:r w:rsidRPr="00394385">
          <w:rPr>
            <w:rFonts w:ascii="Arial" w:eastAsia="Times New Roman" w:hAnsi="Arial" w:cs="Arial"/>
            <w:color w:val="272727"/>
            <w:sz w:val="23"/>
            <w:szCs w:val="23"/>
          </w:rPr>
          <w:t xml:space="preserve"> allows you to monitor any remote </w:t>
        </w:r>
        <w:r w:rsidRPr="00394385">
          <w:rPr>
            <w:rFonts w:ascii="inherit" w:eastAsia="Times New Roman" w:hAnsi="inherit" w:cs="Arial"/>
            <w:color w:val="333333"/>
            <w:sz w:val="23"/>
          </w:rPr>
          <w:t>Linux</w:t>
        </w:r>
        <w:r w:rsidRPr="00394385">
          <w:rPr>
            <w:rFonts w:ascii="Arial" w:eastAsia="Times New Roman" w:hAnsi="Arial" w:cs="Arial"/>
            <w:color w:val="272727"/>
            <w:sz w:val="23"/>
            <w:szCs w:val="23"/>
          </w:rPr>
          <w:t>/</w:t>
        </w:r>
        <w:r w:rsidRPr="00394385">
          <w:rPr>
            <w:rFonts w:ascii="inherit" w:eastAsia="Times New Roman" w:hAnsi="inherit" w:cs="Arial"/>
            <w:color w:val="333333"/>
            <w:sz w:val="23"/>
          </w:rPr>
          <w:t>Unix</w:t>
        </w:r>
        <w:r w:rsidRPr="00394385">
          <w:rPr>
            <w:rFonts w:ascii="Arial" w:eastAsia="Times New Roman" w:hAnsi="Arial" w:cs="Arial"/>
            <w:color w:val="272727"/>
            <w:sz w:val="23"/>
            <w:szCs w:val="23"/>
          </w:rPr>
          <w:t> services or network devices. This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add-on allows </w:t>
        </w:r>
        <w:proofErr w:type="spellStart"/>
        <w:r w:rsidRPr="00394385">
          <w:rPr>
            <w:rFonts w:ascii="inherit" w:eastAsia="Times New Roman" w:hAnsi="inherit" w:cs="Arial"/>
            <w:color w:val="333333"/>
            <w:sz w:val="23"/>
          </w:rPr>
          <w:t>Nagios</w:t>
        </w:r>
        <w:proofErr w:type="spellEnd"/>
        <w:r w:rsidRPr="00394385">
          <w:rPr>
            <w:rFonts w:ascii="Arial" w:eastAsia="Times New Roman" w:hAnsi="Arial" w:cs="Arial"/>
            <w:color w:val="272727"/>
            <w:sz w:val="23"/>
            <w:szCs w:val="23"/>
          </w:rPr>
          <w:t> to monitor any local resources like </w:t>
        </w:r>
        <w:r w:rsidRPr="00394385">
          <w:rPr>
            <w:rFonts w:ascii="inherit" w:eastAsia="Times New Roman" w:hAnsi="inherit" w:cs="Arial"/>
            <w:color w:val="333333"/>
            <w:sz w:val="23"/>
          </w:rPr>
          <w:t>CPU load</w:t>
        </w:r>
        <w:r w:rsidRPr="00394385">
          <w:rPr>
            <w:rFonts w:ascii="Arial" w:eastAsia="Times New Roman" w:hAnsi="Arial" w:cs="Arial"/>
            <w:color w:val="272727"/>
            <w:sz w:val="23"/>
            <w:szCs w:val="23"/>
          </w:rPr>
          <w:t>, </w:t>
        </w:r>
        <w:r w:rsidRPr="00394385">
          <w:rPr>
            <w:rFonts w:ascii="inherit" w:eastAsia="Times New Roman" w:hAnsi="inherit" w:cs="Arial"/>
            <w:color w:val="333333"/>
            <w:sz w:val="23"/>
          </w:rPr>
          <w:t>Swap</w:t>
        </w:r>
        <w:r w:rsidRPr="00394385">
          <w:rPr>
            <w:rFonts w:ascii="Arial" w:eastAsia="Times New Roman" w:hAnsi="Arial" w:cs="Arial"/>
            <w:color w:val="272727"/>
            <w:sz w:val="23"/>
            <w:szCs w:val="23"/>
          </w:rPr>
          <w:t>, </w:t>
        </w:r>
        <w:r w:rsidRPr="00394385">
          <w:rPr>
            <w:rFonts w:ascii="inherit" w:eastAsia="Times New Roman" w:hAnsi="inherit" w:cs="Arial"/>
            <w:color w:val="333333"/>
            <w:sz w:val="23"/>
          </w:rPr>
          <w:t>Memory usage</w:t>
        </w:r>
        <w:r w:rsidRPr="00394385">
          <w:rPr>
            <w:rFonts w:ascii="Arial" w:eastAsia="Times New Roman" w:hAnsi="Arial" w:cs="Arial"/>
            <w:color w:val="272727"/>
            <w:sz w:val="23"/>
            <w:szCs w:val="23"/>
          </w:rPr>
          <w:t>, </w:t>
        </w:r>
        <w:proofErr w:type="gramStart"/>
        <w:r w:rsidRPr="00394385">
          <w:rPr>
            <w:rFonts w:ascii="inherit" w:eastAsia="Times New Roman" w:hAnsi="inherit" w:cs="Arial"/>
            <w:color w:val="333333"/>
            <w:sz w:val="23"/>
          </w:rPr>
          <w:t>Online</w:t>
        </w:r>
        <w:proofErr w:type="gramEnd"/>
        <w:r w:rsidRPr="00394385">
          <w:rPr>
            <w:rFonts w:ascii="inherit" w:eastAsia="Times New Roman" w:hAnsi="inherit" w:cs="Arial"/>
            <w:color w:val="333333"/>
            <w:sz w:val="23"/>
          </w:rPr>
          <w:t xml:space="preserve"> users</w:t>
        </w:r>
        <w:r w:rsidRPr="00394385">
          <w:rPr>
            <w:rFonts w:ascii="Arial" w:eastAsia="Times New Roman" w:hAnsi="Arial" w:cs="Arial"/>
            <w:color w:val="272727"/>
            <w:sz w:val="23"/>
            <w:szCs w:val="23"/>
          </w:rPr>
          <w:t xml:space="preserve">, etc. on remote Linux machines. After all, these local resources are not mostly exposed to external </w:t>
        </w:r>
        <w:proofErr w:type="gramStart"/>
        <w:r w:rsidRPr="00394385">
          <w:rPr>
            <w:rFonts w:ascii="Arial" w:eastAsia="Times New Roman" w:hAnsi="Arial" w:cs="Arial"/>
            <w:color w:val="272727"/>
            <w:sz w:val="23"/>
            <w:szCs w:val="23"/>
          </w:rPr>
          <w:t>machines,</w:t>
        </w:r>
        <w:proofErr w:type="gramEnd"/>
        <w:r w:rsidRPr="00394385">
          <w:rPr>
            <w:rFonts w:ascii="Arial" w:eastAsia="Times New Roman" w:hAnsi="Arial" w:cs="Arial"/>
            <w:color w:val="272727"/>
            <w:sz w:val="23"/>
            <w:szCs w:val="23"/>
          </w:rPr>
          <w:t xml:space="preserve"> an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agent must be installed and configured on the remote machines.</w:t>
        </w:r>
      </w:ins>
    </w:p>
    <w:p w:rsidR="00394385" w:rsidRPr="00394385" w:rsidRDefault="00394385" w:rsidP="00394385">
      <w:pPr>
        <w:shd w:val="clear" w:color="auto" w:fill="FFFFFF"/>
        <w:spacing w:after="0" w:line="384" w:lineRule="atLeast"/>
        <w:textAlignment w:val="baseline"/>
        <w:rPr>
          <w:ins w:id="14" w:author="Unknown"/>
          <w:rFonts w:ascii="Arial" w:eastAsia="Times New Roman" w:hAnsi="Arial" w:cs="Arial"/>
          <w:color w:val="272727"/>
          <w:sz w:val="23"/>
          <w:szCs w:val="23"/>
        </w:rPr>
      </w:pPr>
      <w:ins w:id="15" w:author="Unknown">
        <w:r w:rsidRPr="00394385">
          <w:rPr>
            <w:rFonts w:ascii="inherit" w:eastAsia="Times New Roman" w:hAnsi="inherit" w:cs="Arial"/>
            <w:color w:val="FF0000"/>
            <w:sz w:val="23"/>
          </w:rPr>
          <w:t>Note</w:t>
        </w:r>
        <w:r w:rsidRPr="00394385">
          <w:rPr>
            <w:rFonts w:ascii="Arial" w:eastAsia="Times New Roman" w:hAnsi="Arial" w:cs="Arial"/>
            <w:color w:val="272727"/>
            <w:sz w:val="23"/>
            <w:szCs w:val="23"/>
          </w:rPr>
          <w:t>: 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w:t>
        </w:r>
        <w:proofErr w:type="spellStart"/>
        <w:r w:rsidRPr="00394385">
          <w:rPr>
            <w:rFonts w:ascii="Arial" w:eastAsia="Times New Roman" w:hAnsi="Arial" w:cs="Arial"/>
            <w:color w:val="272727"/>
            <w:sz w:val="23"/>
            <w:szCs w:val="23"/>
          </w:rPr>
          <w:t>addon</w:t>
        </w:r>
        <w:proofErr w:type="spellEnd"/>
        <w:r w:rsidRPr="00394385">
          <w:rPr>
            <w:rFonts w:ascii="Arial" w:eastAsia="Times New Roman" w:hAnsi="Arial" w:cs="Arial"/>
            <w:color w:val="272727"/>
            <w:sz w:val="23"/>
            <w:szCs w:val="23"/>
          </w:rPr>
          <w:t xml:space="preserve"> requires that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w:t>
        </w:r>
        <w:proofErr w:type="spellStart"/>
        <w:r w:rsidRPr="00394385">
          <w:rPr>
            <w:rFonts w:ascii="inherit" w:eastAsia="Times New Roman" w:hAnsi="inherit" w:cs="Arial"/>
            <w:color w:val="333333"/>
            <w:sz w:val="23"/>
          </w:rPr>
          <w:t>Plugins</w:t>
        </w:r>
        <w:proofErr w:type="spellEnd"/>
        <w:r w:rsidRPr="00394385">
          <w:rPr>
            <w:rFonts w:ascii="Arial" w:eastAsia="Times New Roman" w:hAnsi="Arial" w:cs="Arial"/>
            <w:color w:val="272727"/>
            <w:sz w:val="23"/>
            <w:szCs w:val="23"/>
          </w:rPr>
          <w:t> must be installed on the remote Linux machine. Without these, 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daemon will not work and will not monitor anything.</w:t>
        </w:r>
      </w:ins>
    </w:p>
    <w:p w:rsidR="00394385" w:rsidRPr="00394385" w:rsidRDefault="00394385" w:rsidP="00394385">
      <w:pPr>
        <w:pBdr>
          <w:bottom w:val="dashed" w:sz="4" w:space="0" w:color="DDDDDD"/>
        </w:pBdr>
        <w:shd w:val="clear" w:color="auto" w:fill="FFFFFF"/>
        <w:spacing w:after="182" w:line="312" w:lineRule="atLeast"/>
        <w:textAlignment w:val="baseline"/>
        <w:outlineLvl w:val="2"/>
        <w:rPr>
          <w:ins w:id="16" w:author="Unknown"/>
          <w:rFonts w:ascii="inherit" w:eastAsia="Times New Roman" w:hAnsi="inherit" w:cs="Arial"/>
          <w:color w:val="336699"/>
          <w:spacing w:val="-7"/>
          <w:sz w:val="39"/>
          <w:szCs w:val="39"/>
        </w:rPr>
      </w:pPr>
      <w:ins w:id="17" w:author="Unknown">
        <w:r w:rsidRPr="00394385">
          <w:rPr>
            <w:rFonts w:ascii="inherit" w:eastAsia="Times New Roman" w:hAnsi="inherit" w:cs="Arial"/>
            <w:color w:val="336699"/>
            <w:spacing w:val="-7"/>
            <w:sz w:val="39"/>
            <w:szCs w:val="39"/>
          </w:rPr>
          <w:t xml:space="preserve">Installation of NRPE </w:t>
        </w:r>
        <w:proofErr w:type="spellStart"/>
        <w:r w:rsidRPr="00394385">
          <w:rPr>
            <w:rFonts w:ascii="inherit" w:eastAsia="Times New Roman" w:hAnsi="inherit" w:cs="Arial"/>
            <w:color w:val="336699"/>
            <w:spacing w:val="-7"/>
            <w:sz w:val="39"/>
            <w:szCs w:val="39"/>
          </w:rPr>
          <w:t>Plugin</w:t>
        </w:r>
        <w:proofErr w:type="spellEnd"/>
      </w:ins>
    </w:p>
    <w:p w:rsidR="00394385" w:rsidRPr="00394385" w:rsidRDefault="00394385" w:rsidP="00394385">
      <w:pPr>
        <w:shd w:val="clear" w:color="auto" w:fill="FFFFFF"/>
        <w:spacing w:after="0" w:line="384" w:lineRule="atLeast"/>
        <w:textAlignment w:val="baseline"/>
        <w:rPr>
          <w:ins w:id="18" w:author="Unknown"/>
          <w:rFonts w:ascii="Arial" w:eastAsia="Times New Roman" w:hAnsi="Arial" w:cs="Arial"/>
          <w:color w:val="272727"/>
          <w:sz w:val="23"/>
          <w:szCs w:val="23"/>
        </w:rPr>
      </w:pPr>
      <w:ins w:id="19" w:author="Unknown">
        <w:r w:rsidRPr="00394385">
          <w:rPr>
            <w:rFonts w:ascii="Arial" w:eastAsia="Times New Roman" w:hAnsi="Arial" w:cs="Arial"/>
            <w:color w:val="272727"/>
            <w:sz w:val="23"/>
            <w:szCs w:val="23"/>
          </w:rPr>
          <w:t>To use 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you will need to do some additional tasks on both the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Monitoring Host</w:t>
        </w:r>
        <w:r w:rsidRPr="00394385">
          <w:rPr>
            <w:rFonts w:ascii="Arial" w:eastAsia="Times New Roman" w:hAnsi="Arial" w:cs="Arial"/>
            <w:color w:val="272727"/>
            <w:sz w:val="23"/>
            <w:szCs w:val="23"/>
          </w:rPr>
          <w:t> and </w:t>
        </w:r>
        <w:r w:rsidRPr="00394385">
          <w:rPr>
            <w:rFonts w:ascii="inherit" w:eastAsia="Times New Roman" w:hAnsi="inherit" w:cs="Arial"/>
            <w:color w:val="333333"/>
            <w:sz w:val="23"/>
          </w:rPr>
          <w:t>Remote Linux Host</w:t>
        </w:r>
        <w:r w:rsidRPr="00394385">
          <w:rPr>
            <w:rFonts w:ascii="Arial" w:eastAsia="Times New Roman" w:hAnsi="Arial" w:cs="Arial"/>
            <w:color w:val="272727"/>
            <w:sz w:val="23"/>
            <w:szCs w:val="23"/>
          </w:rPr>
          <w:t> that the NRPE installed on. We will be covering both the installation parts separately.</w:t>
        </w:r>
      </w:ins>
    </w:p>
    <w:p w:rsidR="00394385" w:rsidRPr="00394385" w:rsidRDefault="00394385" w:rsidP="00394385">
      <w:pPr>
        <w:shd w:val="clear" w:color="auto" w:fill="FFFFFF"/>
        <w:spacing w:after="0" w:line="384" w:lineRule="atLeast"/>
        <w:textAlignment w:val="baseline"/>
        <w:rPr>
          <w:ins w:id="20" w:author="Unknown"/>
          <w:rFonts w:ascii="Arial" w:eastAsia="Times New Roman" w:hAnsi="Arial" w:cs="Arial"/>
          <w:color w:val="272727"/>
          <w:sz w:val="23"/>
          <w:szCs w:val="23"/>
        </w:rPr>
      </w:pPr>
      <w:ins w:id="21" w:author="Unknown">
        <w:r w:rsidRPr="00394385">
          <w:rPr>
            <w:rFonts w:ascii="Arial" w:eastAsia="Times New Roman" w:hAnsi="Arial" w:cs="Arial"/>
            <w:color w:val="272727"/>
            <w:sz w:val="23"/>
            <w:szCs w:val="23"/>
          </w:rPr>
          <w:t>We assume that you are installing 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on a host that supports </w:t>
        </w:r>
        <w:r w:rsidRPr="00394385">
          <w:rPr>
            <w:rFonts w:ascii="inherit" w:eastAsia="Times New Roman" w:hAnsi="inherit" w:cs="Arial"/>
            <w:color w:val="333333"/>
            <w:sz w:val="23"/>
          </w:rPr>
          <w:t>TCP wrappers</w:t>
        </w:r>
        <w:r w:rsidRPr="00394385">
          <w:rPr>
            <w:rFonts w:ascii="Arial" w:eastAsia="Times New Roman" w:hAnsi="Arial" w:cs="Arial"/>
            <w:color w:val="272727"/>
            <w:sz w:val="23"/>
            <w:szCs w:val="23"/>
          </w:rPr>
          <w:t> and </w:t>
        </w:r>
        <w:proofErr w:type="spellStart"/>
        <w:r w:rsidRPr="00394385">
          <w:rPr>
            <w:rFonts w:ascii="inherit" w:eastAsia="Times New Roman" w:hAnsi="inherit" w:cs="Arial"/>
            <w:color w:val="333333"/>
            <w:sz w:val="23"/>
          </w:rPr>
          <w:t>Xinted</w:t>
        </w:r>
        <w:proofErr w:type="spellEnd"/>
        <w:r w:rsidRPr="00394385">
          <w:rPr>
            <w:rFonts w:ascii="Arial" w:eastAsia="Times New Roman" w:hAnsi="Arial" w:cs="Arial"/>
            <w:color w:val="272727"/>
            <w:sz w:val="23"/>
            <w:szCs w:val="23"/>
          </w:rPr>
          <w:t> daemon installed on it. Today, most of the modern Linux distributions have these two installed by default. If not, we will install it later during the installation when required.</w:t>
        </w:r>
      </w:ins>
    </w:p>
    <w:p w:rsidR="00394385" w:rsidRPr="00394385" w:rsidRDefault="00394385" w:rsidP="00394385">
      <w:pPr>
        <w:pBdr>
          <w:bottom w:val="dashed" w:sz="4" w:space="0" w:color="DDDDDD"/>
        </w:pBdr>
        <w:shd w:val="clear" w:color="auto" w:fill="FFFFFF"/>
        <w:spacing w:after="182" w:line="312" w:lineRule="atLeast"/>
        <w:textAlignment w:val="baseline"/>
        <w:outlineLvl w:val="3"/>
        <w:rPr>
          <w:ins w:id="22" w:author="Unknown"/>
          <w:rFonts w:ascii="inherit" w:eastAsia="Times New Roman" w:hAnsi="inherit" w:cs="Arial"/>
          <w:color w:val="AA4B80"/>
          <w:spacing w:val="-4"/>
          <w:sz w:val="34"/>
          <w:szCs w:val="34"/>
        </w:rPr>
      </w:pPr>
      <w:ins w:id="23" w:author="Unknown">
        <w:r w:rsidRPr="00394385">
          <w:rPr>
            <w:rFonts w:ascii="inherit" w:eastAsia="Times New Roman" w:hAnsi="inherit" w:cs="Arial"/>
            <w:color w:val="AA4B80"/>
            <w:spacing w:val="-4"/>
            <w:sz w:val="34"/>
            <w:szCs w:val="34"/>
          </w:rPr>
          <w:t>On Remote Linux Host</w:t>
        </w:r>
      </w:ins>
    </w:p>
    <w:p w:rsidR="00394385" w:rsidRPr="00394385" w:rsidRDefault="00394385" w:rsidP="00394385">
      <w:pPr>
        <w:shd w:val="clear" w:color="auto" w:fill="FFFFFF"/>
        <w:spacing w:after="0" w:line="384" w:lineRule="atLeast"/>
        <w:textAlignment w:val="baseline"/>
        <w:rPr>
          <w:ins w:id="24" w:author="Unknown"/>
          <w:rFonts w:ascii="Arial" w:eastAsia="Times New Roman" w:hAnsi="Arial" w:cs="Arial"/>
          <w:color w:val="272727"/>
          <w:sz w:val="23"/>
          <w:szCs w:val="23"/>
        </w:rPr>
      </w:pPr>
      <w:ins w:id="25" w:author="Unknown">
        <w:r w:rsidRPr="00394385">
          <w:rPr>
            <w:rFonts w:ascii="Arial" w:eastAsia="Times New Roman" w:hAnsi="Arial" w:cs="Arial"/>
            <w:color w:val="272727"/>
            <w:sz w:val="23"/>
            <w:szCs w:val="23"/>
          </w:rPr>
          <w:t>Please use the below instructions to install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w:t>
        </w:r>
        <w:proofErr w:type="spellStart"/>
        <w:r w:rsidRPr="00394385">
          <w:rPr>
            <w:rFonts w:ascii="inherit" w:eastAsia="Times New Roman" w:hAnsi="inherit" w:cs="Arial"/>
            <w:color w:val="333333"/>
            <w:sz w:val="23"/>
          </w:rPr>
          <w:t>Plugins</w:t>
        </w:r>
        <w:proofErr w:type="spellEnd"/>
        <w:r w:rsidRPr="00394385">
          <w:rPr>
            <w:rFonts w:ascii="Arial" w:eastAsia="Times New Roman" w:hAnsi="Arial" w:cs="Arial"/>
            <w:color w:val="272727"/>
            <w:sz w:val="23"/>
            <w:szCs w:val="23"/>
          </w:rPr>
          <w:t> and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daemon on the </w:t>
        </w:r>
        <w:r w:rsidRPr="00394385">
          <w:rPr>
            <w:rFonts w:ascii="inherit" w:eastAsia="Times New Roman" w:hAnsi="inherit" w:cs="Arial"/>
            <w:color w:val="333333"/>
            <w:sz w:val="23"/>
          </w:rPr>
          <w:t>Remote Linux Host</w:t>
        </w:r>
        <w:r w:rsidRPr="00394385">
          <w:rPr>
            <w:rFonts w:ascii="Arial" w:eastAsia="Times New Roman" w:hAnsi="Arial" w:cs="Arial"/>
            <w:color w:val="272727"/>
            <w:sz w:val="23"/>
            <w:szCs w:val="23"/>
          </w:rPr>
          <w:t>.</w:t>
        </w:r>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26" w:author="Unknown"/>
          <w:rFonts w:ascii="inherit" w:eastAsia="Times New Roman" w:hAnsi="inherit" w:cs="Arial"/>
          <w:color w:val="444444"/>
          <w:sz w:val="29"/>
          <w:szCs w:val="29"/>
        </w:rPr>
      </w:pPr>
      <w:ins w:id="27" w:author="Unknown">
        <w:r w:rsidRPr="00394385">
          <w:rPr>
            <w:rFonts w:ascii="inherit" w:eastAsia="Times New Roman" w:hAnsi="inherit" w:cs="Arial"/>
            <w:color w:val="444444"/>
            <w:sz w:val="29"/>
            <w:szCs w:val="29"/>
          </w:rPr>
          <w:t>Step 1: Install Required Dependencies</w:t>
        </w:r>
      </w:ins>
    </w:p>
    <w:p w:rsidR="00394385" w:rsidRPr="00394385" w:rsidRDefault="00394385" w:rsidP="00394385">
      <w:pPr>
        <w:shd w:val="clear" w:color="auto" w:fill="FFFFFF"/>
        <w:spacing w:after="0" w:line="384" w:lineRule="atLeast"/>
        <w:textAlignment w:val="baseline"/>
        <w:rPr>
          <w:ins w:id="28" w:author="Unknown"/>
          <w:rFonts w:ascii="Arial" w:eastAsia="Times New Roman" w:hAnsi="Arial" w:cs="Arial"/>
          <w:color w:val="272727"/>
          <w:sz w:val="23"/>
          <w:szCs w:val="23"/>
        </w:rPr>
      </w:pPr>
      <w:ins w:id="29" w:author="Unknown">
        <w:r w:rsidRPr="00394385">
          <w:rPr>
            <w:rFonts w:ascii="Arial" w:eastAsia="Times New Roman" w:hAnsi="Arial" w:cs="Arial"/>
            <w:color w:val="272727"/>
            <w:sz w:val="23"/>
            <w:szCs w:val="23"/>
          </w:rPr>
          <w:t>We need to install required libraries like </w:t>
        </w:r>
        <w:proofErr w:type="spellStart"/>
        <w:r w:rsidRPr="00394385">
          <w:rPr>
            <w:rFonts w:ascii="inherit" w:eastAsia="Times New Roman" w:hAnsi="inherit" w:cs="Arial"/>
            <w:color w:val="333333"/>
            <w:sz w:val="23"/>
          </w:rPr>
          <w:t>gcc</w:t>
        </w:r>
        <w:proofErr w:type="spellEnd"/>
        <w:r w:rsidRPr="00394385">
          <w:rPr>
            <w:rFonts w:ascii="Arial" w:eastAsia="Times New Roman" w:hAnsi="Arial" w:cs="Arial"/>
            <w:color w:val="272727"/>
            <w:sz w:val="23"/>
            <w:szCs w:val="23"/>
          </w:rPr>
          <w:t>, </w:t>
        </w:r>
        <w:proofErr w:type="spellStart"/>
        <w:r w:rsidRPr="00394385">
          <w:rPr>
            <w:rFonts w:ascii="inherit" w:eastAsia="Times New Roman" w:hAnsi="inherit" w:cs="Arial"/>
            <w:color w:val="333333"/>
            <w:sz w:val="23"/>
          </w:rPr>
          <w:t>glibc</w:t>
        </w:r>
        <w:proofErr w:type="spellEnd"/>
        <w:r w:rsidRPr="00394385">
          <w:rPr>
            <w:rFonts w:ascii="Arial" w:eastAsia="Times New Roman" w:hAnsi="Arial" w:cs="Arial"/>
            <w:color w:val="272727"/>
            <w:sz w:val="23"/>
            <w:szCs w:val="23"/>
          </w:rPr>
          <w:t>, </w:t>
        </w:r>
        <w:proofErr w:type="spellStart"/>
        <w:r w:rsidRPr="00394385">
          <w:rPr>
            <w:rFonts w:ascii="inherit" w:eastAsia="Times New Roman" w:hAnsi="inherit" w:cs="Arial"/>
            <w:color w:val="333333"/>
            <w:sz w:val="23"/>
          </w:rPr>
          <w:t>glibc</w:t>
        </w:r>
        <w:proofErr w:type="spellEnd"/>
        <w:r w:rsidRPr="00394385">
          <w:rPr>
            <w:rFonts w:ascii="inherit" w:eastAsia="Times New Roman" w:hAnsi="inherit" w:cs="Arial"/>
            <w:color w:val="333333"/>
            <w:sz w:val="23"/>
          </w:rPr>
          <w:t>-common</w:t>
        </w:r>
        <w:r w:rsidRPr="00394385">
          <w:rPr>
            <w:rFonts w:ascii="Arial" w:eastAsia="Times New Roman" w:hAnsi="Arial" w:cs="Arial"/>
            <w:color w:val="272727"/>
            <w:sz w:val="23"/>
            <w:szCs w:val="23"/>
          </w:rPr>
          <w:t> and </w:t>
        </w:r>
        <w:r w:rsidRPr="00394385">
          <w:rPr>
            <w:rFonts w:ascii="inherit" w:eastAsia="Times New Roman" w:hAnsi="inherit" w:cs="Arial"/>
            <w:color w:val="333333"/>
            <w:sz w:val="23"/>
          </w:rPr>
          <w:t>GD</w:t>
        </w:r>
        <w:r w:rsidRPr="00394385">
          <w:rPr>
            <w:rFonts w:ascii="Arial" w:eastAsia="Times New Roman" w:hAnsi="Arial" w:cs="Arial"/>
            <w:color w:val="272727"/>
            <w:sz w:val="23"/>
            <w:szCs w:val="23"/>
          </w:rPr>
          <w:t> and its development libraries before installing.</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0" w:author="Unknown"/>
          <w:rFonts w:ascii="Courier New" w:eastAsia="Times New Roman" w:hAnsi="Courier New" w:cs="Courier New"/>
          <w:color w:val="FFFFFF"/>
          <w:sz w:val="23"/>
          <w:szCs w:val="23"/>
        </w:rPr>
      </w:pPr>
      <w:ins w:id="31" w:author="Unknown">
        <w:r w:rsidRPr="00394385">
          <w:rPr>
            <w:rFonts w:ascii="Courier New" w:eastAsia="Times New Roman" w:hAnsi="Courier New" w:cs="Courier New"/>
            <w:color w:val="FFFFFF"/>
            <w:sz w:val="23"/>
            <w:szCs w:val="23"/>
          </w:rPr>
          <w:lastRenderedPageBreak/>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inherit" w:eastAsia="Times New Roman" w:hAnsi="inherit" w:cs="Courier New"/>
            <w:b/>
            <w:bCs/>
            <w:color w:val="FFFFFF"/>
            <w:sz w:val="23"/>
          </w:rPr>
          <w:t>yum</w:t>
        </w:r>
        <w:proofErr w:type="gramEnd"/>
        <w:r w:rsidRPr="00394385">
          <w:rPr>
            <w:rFonts w:ascii="inherit" w:eastAsia="Times New Roman" w:hAnsi="inherit" w:cs="Courier New"/>
            <w:b/>
            <w:bCs/>
            <w:color w:val="FFFFFF"/>
            <w:sz w:val="23"/>
          </w:rPr>
          <w:t xml:space="preserve"> install -y </w:t>
        </w:r>
        <w:proofErr w:type="spellStart"/>
        <w:r w:rsidRPr="00394385">
          <w:rPr>
            <w:rFonts w:ascii="inherit" w:eastAsia="Times New Roman" w:hAnsi="inherit" w:cs="Courier New"/>
            <w:b/>
            <w:bCs/>
            <w:color w:val="FFFFFF"/>
            <w:sz w:val="23"/>
          </w:rPr>
          <w:t>gcc</w:t>
        </w:r>
        <w:proofErr w:type="spell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glibc</w:t>
        </w:r>
        <w:proofErr w:type="spell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glibc</w:t>
        </w:r>
        <w:proofErr w:type="spellEnd"/>
        <w:r w:rsidRPr="00394385">
          <w:rPr>
            <w:rFonts w:ascii="inherit" w:eastAsia="Times New Roman" w:hAnsi="inherit" w:cs="Courier New"/>
            <w:b/>
            <w:bCs/>
            <w:color w:val="FFFFFF"/>
            <w:sz w:val="23"/>
          </w:rPr>
          <w:t xml:space="preserve">-common </w:t>
        </w:r>
        <w:proofErr w:type="spellStart"/>
        <w:r w:rsidRPr="00394385">
          <w:rPr>
            <w:rFonts w:ascii="inherit" w:eastAsia="Times New Roman" w:hAnsi="inherit" w:cs="Courier New"/>
            <w:b/>
            <w:bCs/>
            <w:color w:val="FFFFFF"/>
            <w:sz w:val="23"/>
          </w:rPr>
          <w:t>gd</w:t>
        </w:r>
        <w:proofErr w:type="spell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gd-devel</w:t>
        </w:r>
        <w:proofErr w:type="spellEnd"/>
        <w:r w:rsidRPr="00394385">
          <w:rPr>
            <w:rFonts w:ascii="inherit" w:eastAsia="Times New Roman" w:hAnsi="inherit" w:cs="Courier New"/>
            <w:b/>
            <w:bCs/>
            <w:color w:val="FFFFFF"/>
            <w:sz w:val="23"/>
          </w:rPr>
          <w:t xml:space="preserve"> make net-</w:t>
        </w:r>
        <w:proofErr w:type="spellStart"/>
        <w:r w:rsidRPr="00394385">
          <w:rPr>
            <w:rFonts w:ascii="inherit" w:eastAsia="Times New Roman" w:hAnsi="inherit" w:cs="Courier New"/>
            <w:b/>
            <w:bCs/>
            <w:color w:val="FFFFFF"/>
            <w:sz w:val="23"/>
          </w:rPr>
          <w:t>snmp</w:t>
        </w:r>
        <w:proofErr w:type="spell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openssl-devel</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2"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3" w:author="Unknown"/>
          <w:rFonts w:ascii="Courier New" w:eastAsia="Times New Roman" w:hAnsi="Courier New" w:cs="Courier New"/>
          <w:color w:val="FFFFFF"/>
          <w:sz w:val="23"/>
          <w:szCs w:val="23"/>
        </w:rPr>
      </w:pPr>
      <w:ins w:id="34" w:author="Unknown">
        <w:r w:rsidRPr="00394385">
          <w:rPr>
            <w:rFonts w:ascii="Courier New" w:eastAsia="Times New Roman" w:hAnsi="Courier New" w:cs="Courier New"/>
            <w:color w:val="FFFFFF"/>
            <w:sz w:val="23"/>
            <w:szCs w:val="23"/>
          </w:rPr>
          <w:t xml:space="preserve">-------------- </w:t>
        </w:r>
        <w:r w:rsidRPr="00394385">
          <w:rPr>
            <w:rFonts w:ascii="inherit" w:eastAsia="Times New Roman" w:hAnsi="inherit" w:cs="Courier New"/>
            <w:b/>
            <w:bCs/>
            <w:color w:val="FFFFFF"/>
            <w:sz w:val="23"/>
          </w:rPr>
          <w:t>On Fedora 22+ Onwards</w:t>
        </w:r>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5" w:author="Unknown"/>
          <w:rFonts w:ascii="Courier New" w:eastAsia="Times New Roman" w:hAnsi="Courier New" w:cs="Courier New"/>
          <w:color w:val="FFFFFF"/>
          <w:sz w:val="23"/>
          <w:szCs w:val="23"/>
        </w:rPr>
      </w:pPr>
      <w:ins w:id="36"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inherit" w:eastAsia="Times New Roman" w:hAnsi="inherit" w:cs="Courier New"/>
            <w:b/>
            <w:bCs/>
            <w:color w:val="FFFFFF"/>
            <w:sz w:val="23"/>
          </w:rPr>
          <w:t>dnf</w:t>
        </w:r>
        <w:proofErr w:type="spellEnd"/>
        <w:proofErr w:type="gramEnd"/>
        <w:r w:rsidRPr="00394385">
          <w:rPr>
            <w:rFonts w:ascii="inherit" w:eastAsia="Times New Roman" w:hAnsi="inherit" w:cs="Courier New"/>
            <w:b/>
            <w:bCs/>
            <w:color w:val="FFFFFF"/>
            <w:sz w:val="23"/>
          </w:rPr>
          <w:t xml:space="preserve"> install -y </w:t>
        </w:r>
        <w:proofErr w:type="spellStart"/>
        <w:r w:rsidRPr="00394385">
          <w:rPr>
            <w:rFonts w:ascii="inherit" w:eastAsia="Times New Roman" w:hAnsi="inherit" w:cs="Courier New"/>
            <w:b/>
            <w:bCs/>
            <w:color w:val="FFFFFF"/>
            <w:sz w:val="23"/>
          </w:rPr>
          <w:t>gcc</w:t>
        </w:r>
        <w:proofErr w:type="spell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glibc</w:t>
        </w:r>
        <w:proofErr w:type="spell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glibc</w:t>
        </w:r>
        <w:proofErr w:type="spellEnd"/>
        <w:r w:rsidRPr="00394385">
          <w:rPr>
            <w:rFonts w:ascii="inherit" w:eastAsia="Times New Roman" w:hAnsi="inherit" w:cs="Courier New"/>
            <w:b/>
            <w:bCs/>
            <w:color w:val="FFFFFF"/>
            <w:sz w:val="23"/>
          </w:rPr>
          <w:t xml:space="preserve">-common </w:t>
        </w:r>
        <w:proofErr w:type="spellStart"/>
        <w:r w:rsidRPr="00394385">
          <w:rPr>
            <w:rFonts w:ascii="inherit" w:eastAsia="Times New Roman" w:hAnsi="inherit" w:cs="Courier New"/>
            <w:b/>
            <w:bCs/>
            <w:color w:val="FFFFFF"/>
            <w:sz w:val="23"/>
          </w:rPr>
          <w:t>gd</w:t>
        </w:r>
        <w:proofErr w:type="spell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gd-devel</w:t>
        </w:r>
        <w:proofErr w:type="spellEnd"/>
        <w:r w:rsidRPr="00394385">
          <w:rPr>
            <w:rFonts w:ascii="inherit" w:eastAsia="Times New Roman" w:hAnsi="inherit" w:cs="Courier New"/>
            <w:b/>
            <w:bCs/>
            <w:color w:val="FFFFFF"/>
            <w:sz w:val="23"/>
          </w:rPr>
          <w:t xml:space="preserve"> make net-</w:t>
        </w:r>
        <w:proofErr w:type="spellStart"/>
        <w:r w:rsidRPr="00394385">
          <w:rPr>
            <w:rFonts w:ascii="inherit" w:eastAsia="Times New Roman" w:hAnsi="inherit" w:cs="Courier New"/>
            <w:b/>
            <w:bCs/>
            <w:color w:val="FFFFFF"/>
            <w:sz w:val="23"/>
          </w:rPr>
          <w:t>snmp</w:t>
        </w:r>
        <w:proofErr w:type="spell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openssl-devel</w:t>
        </w:r>
        <w:proofErr w:type="spellEnd"/>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37" w:author="Unknown"/>
          <w:rFonts w:ascii="inherit" w:eastAsia="Times New Roman" w:hAnsi="inherit" w:cs="Arial"/>
          <w:color w:val="444444"/>
          <w:sz w:val="29"/>
          <w:szCs w:val="29"/>
        </w:rPr>
      </w:pPr>
      <w:ins w:id="38" w:author="Unknown">
        <w:r w:rsidRPr="00394385">
          <w:rPr>
            <w:rFonts w:ascii="inherit" w:eastAsia="Times New Roman" w:hAnsi="inherit" w:cs="Arial"/>
            <w:color w:val="444444"/>
            <w:sz w:val="29"/>
            <w:szCs w:val="29"/>
          </w:rPr>
          <w:t xml:space="preserve">Step 2: Create </w:t>
        </w:r>
        <w:proofErr w:type="spellStart"/>
        <w:r w:rsidRPr="00394385">
          <w:rPr>
            <w:rFonts w:ascii="inherit" w:eastAsia="Times New Roman" w:hAnsi="inherit" w:cs="Arial"/>
            <w:color w:val="444444"/>
            <w:sz w:val="29"/>
            <w:szCs w:val="29"/>
          </w:rPr>
          <w:t>Nagios</w:t>
        </w:r>
        <w:proofErr w:type="spellEnd"/>
        <w:r w:rsidRPr="00394385">
          <w:rPr>
            <w:rFonts w:ascii="inherit" w:eastAsia="Times New Roman" w:hAnsi="inherit" w:cs="Arial"/>
            <w:color w:val="444444"/>
            <w:sz w:val="29"/>
            <w:szCs w:val="29"/>
          </w:rPr>
          <w:t xml:space="preserve"> User</w:t>
        </w:r>
      </w:ins>
    </w:p>
    <w:p w:rsidR="00394385" w:rsidRPr="00394385" w:rsidRDefault="00394385" w:rsidP="00394385">
      <w:pPr>
        <w:shd w:val="clear" w:color="auto" w:fill="FFFFFF"/>
        <w:spacing w:after="240" w:line="384" w:lineRule="atLeast"/>
        <w:textAlignment w:val="baseline"/>
        <w:rPr>
          <w:ins w:id="39" w:author="Unknown"/>
          <w:rFonts w:ascii="Arial" w:eastAsia="Times New Roman" w:hAnsi="Arial" w:cs="Arial"/>
          <w:color w:val="272727"/>
          <w:sz w:val="23"/>
          <w:szCs w:val="23"/>
        </w:rPr>
      </w:pPr>
      <w:ins w:id="40" w:author="Unknown">
        <w:r w:rsidRPr="00394385">
          <w:rPr>
            <w:rFonts w:ascii="Arial" w:eastAsia="Times New Roman" w:hAnsi="Arial" w:cs="Arial"/>
            <w:color w:val="272727"/>
            <w:sz w:val="23"/>
            <w:szCs w:val="23"/>
          </w:rPr>
          <w:t xml:space="preserve">Create a new </w:t>
        </w:r>
        <w:proofErr w:type="spellStart"/>
        <w:r w:rsidRPr="00394385">
          <w:rPr>
            <w:rFonts w:ascii="Arial" w:eastAsia="Times New Roman" w:hAnsi="Arial" w:cs="Arial"/>
            <w:color w:val="272727"/>
            <w:sz w:val="23"/>
            <w:szCs w:val="23"/>
          </w:rPr>
          <w:t>nagios</w:t>
        </w:r>
        <w:proofErr w:type="spellEnd"/>
        <w:r w:rsidRPr="00394385">
          <w:rPr>
            <w:rFonts w:ascii="Arial" w:eastAsia="Times New Roman" w:hAnsi="Arial" w:cs="Arial"/>
            <w:color w:val="272727"/>
            <w:sz w:val="23"/>
            <w:szCs w:val="23"/>
          </w:rPr>
          <w:t xml:space="preserve"> user account and set a password.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1" w:author="Unknown"/>
          <w:rFonts w:ascii="Courier New" w:eastAsia="Times New Roman" w:hAnsi="Courier New" w:cs="Courier New"/>
          <w:color w:val="FFFFFF"/>
          <w:sz w:val="23"/>
          <w:szCs w:val="23"/>
        </w:rPr>
      </w:pPr>
      <w:ins w:id="42"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useradd</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3" w:author="Unknown"/>
          <w:rFonts w:ascii="Courier New" w:eastAsia="Times New Roman" w:hAnsi="Courier New" w:cs="Courier New"/>
          <w:color w:val="FFFFFF"/>
          <w:sz w:val="23"/>
          <w:szCs w:val="23"/>
        </w:rPr>
      </w:pPr>
      <w:ins w:id="44"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passwd</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w:t>
        </w:r>
        <w:proofErr w:type="spellEnd"/>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45" w:author="Unknown"/>
          <w:rFonts w:ascii="inherit" w:eastAsia="Times New Roman" w:hAnsi="inherit" w:cs="Arial"/>
          <w:color w:val="444444"/>
          <w:sz w:val="29"/>
          <w:szCs w:val="29"/>
        </w:rPr>
      </w:pPr>
      <w:ins w:id="46" w:author="Unknown">
        <w:r w:rsidRPr="00394385">
          <w:rPr>
            <w:rFonts w:ascii="inherit" w:eastAsia="Times New Roman" w:hAnsi="inherit" w:cs="Arial"/>
            <w:color w:val="444444"/>
            <w:sz w:val="29"/>
            <w:szCs w:val="29"/>
          </w:rPr>
          <w:t xml:space="preserve">Step 3: Install the </w:t>
        </w:r>
        <w:proofErr w:type="spellStart"/>
        <w:r w:rsidRPr="00394385">
          <w:rPr>
            <w:rFonts w:ascii="inherit" w:eastAsia="Times New Roman" w:hAnsi="inherit" w:cs="Arial"/>
            <w:color w:val="444444"/>
            <w:sz w:val="29"/>
            <w:szCs w:val="29"/>
          </w:rPr>
          <w:t>Nagios</w:t>
        </w:r>
        <w:proofErr w:type="spellEnd"/>
        <w:r w:rsidRPr="00394385">
          <w:rPr>
            <w:rFonts w:ascii="inherit" w:eastAsia="Times New Roman" w:hAnsi="inherit" w:cs="Arial"/>
            <w:color w:val="444444"/>
            <w:sz w:val="29"/>
            <w:szCs w:val="29"/>
          </w:rPr>
          <w:t xml:space="preserve"> </w:t>
        </w:r>
        <w:proofErr w:type="spellStart"/>
        <w:r w:rsidRPr="00394385">
          <w:rPr>
            <w:rFonts w:ascii="inherit" w:eastAsia="Times New Roman" w:hAnsi="inherit" w:cs="Arial"/>
            <w:color w:val="444444"/>
            <w:sz w:val="29"/>
            <w:szCs w:val="29"/>
          </w:rPr>
          <w:t>Plugins</w:t>
        </w:r>
        <w:proofErr w:type="spellEnd"/>
      </w:ins>
    </w:p>
    <w:p w:rsidR="00394385" w:rsidRPr="00394385" w:rsidRDefault="00394385" w:rsidP="00394385">
      <w:pPr>
        <w:shd w:val="clear" w:color="auto" w:fill="FFFFFF"/>
        <w:spacing w:after="240" w:line="384" w:lineRule="atLeast"/>
        <w:textAlignment w:val="baseline"/>
        <w:rPr>
          <w:ins w:id="47" w:author="Unknown"/>
          <w:rFonts w:ascii="Arial" w:eastAsia="Times New Roman" w:hAnsi="Arial" w:cs="Arial"/>
          <w:color w:val="272727"/>
          <w:sz w:val="23"/>
          <w:szCs w:val="23"/>
        </w:rPr>
      </w:pPr>
      <w:ins w:id="48" w:author="Unknown">
        <w:r w:rsidRPr="00394385">
          <w:rPr>
            <w:rFonts w:ascii="Arial" w:eastAsia="Times New Roman" w:hAnsi="Arial" w:cs="Arial"/>
            <w:color w:val="272727"/>
            <w:sz w:val="23"/>
            <w:szCs w:val="23"/>
          </w:rPr>
          <w:t>Create a directory for installation and all its future downloads.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9" w:author="Unknown"/>
          <w:rFonts w:ascii="Courier New" w:eastAsia="Times New Roman" w:hAnsi="Courier New" w:cs="Courier New"/>
          <w:color w:val="FFFFFF"/>
          <w:sz w:val="23"/>
          <w:szCs w:val="23"/>
        </w:rPr>
      </w:pPr>
      <w:ins w:id="50"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cd</w:t>
        </w:r>
        <w:proofErr w:type="spellEnd"/>
        <w:proofErr w:type="gramEnd"/>
        <w:r w:rsidRPr="00394385">
          <w:rPr>
            <w:rFonts w:ascii="Courier New" w:eastAsia="Times New Roman" w:hAnsi="Courier New" w:cs="Courier New"/>
            <w:color w:val="FFFFFF"/>
            <w:sz w:val="23"/>
            <w:szCs w:val="23"/>
          </w:rPr>
          <w:t xml:space="preserve"> /root/</w:t>
        </w:r>
        <w:proofErr w:type="spellStart"/>
        <w:r w:rsidRPr="00394385">
          <w:rPr>
            <w:rFonts w:ascii="Courier New" w:eastAsia="Times New Roman" w:hAnsi="Courier New" w:cs="Courier New"/>
            <w:color w:val="FFFFFF"/>
            <w:sz w:val="23"/>
            <w:szCs w:val="23"/>
          </w:rPr>
          <w:t>nagios</w:t>
        </w:r>
        <w:proofErr w:type="spellEnd"/>
      </w:ins>
    </w:p>
    <w:p w:rsidR="00394385" w:rsidRPr="00394385" w:rsidRDefault="00394385" w:rsidP="00394385">
      <w:pPr>
        <w:shd w:val="clear" w:color="auto" w:fill="FFFFFF"/>
        <w:spacing w:after="0" w:line="384" w:lineRule="atLeast"/>
        <w:textAlignment w:val="baseline"/>
        <w:rPr>
          <w:ins w:id="51" w:author="Unknown"/>
          <w:rFonts w:ascii="Arial" w:eastAsia="Times New Roman" w:hAnsi="Arial" w:cs="Arial"/>
          <w:color w:val="272727"/>
          <w:sz w:val="23"/>
          <w:szCs w:val="23"/>
        </w:rPr>
      </w:pPr>
      <w:ins w:id="52" w:author="Unknown">
        <w:r w:rsidRPr="00394385">
          <w:rPr>
            <w:rFonts w:ascii="Arial" w:eastAsia="Times New Roman" w:hAnsi="Arial" w:cs="Arial"/>
            <w:color w:val="272727"/>
            <w:sz w:val="23"/>
            <w:szCs w:val="23"/>
          </w:rPr>
          <w:t>Now download latest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w:t>
        </w:r>
        <w:proofErr w:type="spellStart"/>
        <w:r w:rsidRPr="00394385">
          <w:rPr>
            <w:rFonts w:ascii="inherit" w:eastAsia="Times New Roman" w:hAnsi="inherit" w:cs="Arial"/>
            <w:color w:val="333333"/>
            <w:sz w:val="23"/>
          </w:rPr>
          <w:t>Plugins</w:t>
        </w:r>
        <w:proofErr w:type="spellEnd"/>
        <w:r w:rsidRPr="00394385">
          <w:rPr>
            <w:rFonts w:ascii="inherit" w:eastAsia="Times New Roman" w:hAnsi="inherit" w:cs="Arial"/>
            <w:color w:val="333333"/>
            <w:sz w:val="23"/>
          </w:rPr>
          <w:t xml:space="preserve"> 2.1.2</w:t>
        </w:r>
        <w:r w:rsidRPr="00394385">
          <w:rPr>
            <w:rFonts w:ascii="Arial" w:eastAsia="Times New Roman" w:hAnsi="Arial" w:cs="Arial"/>
            <w:color w:val="272727"/>
            <w:sz w:val="23"/>
            <w:szCs w:val="23"/>
          </w:rPr>
          <w:t> package with </w:t>
        </w:r>
        <w:proofErr w:type="spellStart"/>
        <w:r w:rsidRPr="00394385">
          <w:rPr>
            <w:rFonts w:ascii="inherit" w:eastAsia="Times New Roman" w:hAnsi="inherit" w:cs="Arial"/>
            <w:color w:val="333333"/>
            <w:sz w:val="23"/>
          </w:rPr>
          <w:t>wget</w:t>
        </w:r>
        <w:proofErr w:type="spellEnd"/>
        <w:r w:rsidRPr="00394385">
          <w:rPr>
            <w:rFonts w:ascii="Arial" w:eastAsia="Times New Roman" w:hAnsi="Arial" w:cs="Arial"/>
            <w:color w:val="272727"/>
            <w:sz w:val="23"/>
            <w:szCs w:val="23"/>
          </w:rPr>
          <w:t> command.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53" w:author="Unknown"/>
          <w:rFonts w:ascii="Courier New" w:eastAsia="Times New Roman" w:hAnsi="Courier New" w:cs="Courier New"/>
          <w:color w:val="FFFFFF"/>
          <w:sz w:val="23"/>
          <w:szCs w:val="23"/>
        </w:rPr>
      </w:pPr>
      <w:ins w:id="54"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wget</w:t>
        </w:r>
        <w:proofErr w:type="spellEnd"/>
        <w:proofErr w:type="gramEnd"/>
        <w:r w:rsidRPr="00394385">
          <w:rPr>
            <w:rFonts w:ascii="Courier New" w:eastAsia="Times New Roman" w:hAnsi="Courier New" w:cs="Courier New"/>
            <w:color w:val="FFFFFF"/>
            <w:sz w:val="23"/>
            <w:szCs w:val="23"/>
          </w:rPr>
          <w:t xml:space="preserve"> https://www.nagios-plugins.org/download/nagios-plugins-2.1.2.tar.gz</w:t>
        </w:r>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55" w:author="Unknown"/>
          <w:rFonts w:ascii="inherit" w:eastAsia="Times New Roman" w:hAnsi="inherit" w:cs="Arial"/>
          <w:color w:val="444444"/>
          <w:sz w:val="29"/>
          <w:szCs w:val="29"/>
        </w:rPr>
      </w:pPr>
      <w:ins w:id="56" w:author="Unknown">
        <w:r w:rsidRPr="00394385">
          <w:rPr>
            <w:rFonts w:ascii="inherit" w:eastAsia="Times New Roman" w:hAnsi="inherit" w:cs="Arial"/>
            <w:color w:val="444444"/>
            <w:sz w:val="29"/>
            <w:szCs w:val="29"/>
          </w:rPr>
          <w:t xml:space="preserve">Step 4: Extract </w:t>
        </w:r>
        <w:proofErr w:type="spellStart"/>
        <w:r w:rsidRPr="00394385">
          <w:rPr>
            <w:rFonts w:ascii="inherit" w:eastAsia="Times New Roman" w:hAnsi="inherit" w:cs="Arial"/>
            <w:color w:val="444444"/>
            <w:sz w:val="29"/>
            <w:szCs w:val="29"/>
          </w:rPr>
          <w:t>Nagios</w:t>
        </w:r>
        <w:proofErr w:type="spellEnd"/>
        <w:r w:rsidRPr="00394385">
          <w:rPr>
            <w:rFonts w:ascii="inherit" w:eastAsia="Times New Roman" w:hAnsi="inherit" w:cs="Arial"/>
            <w:color w:val="444444"/>
            <w:sz w:val="29"/>
            <w:szCs w:val="29"/>
          </w:rPr>
          <w:t xml:space="preserve"> </w:t>
        </w:r>
        <w:proofErr w:type="spellStart"/>
        <w:r w:rsidRPr="00394385">
          <w:rPr>
            <w:rFonts w:ascii="inherit" w:eastAsia="Times New Roman" w:hAnsi="inherit" w:cs="Arial"/>
            <w:color w:val="444444"/>
            <w:sz w:val="29"/>
            <w:szCs w:val="29"/>
          </w:rPr>
          <w:t>Plugins</w:t>
        </w:r>
        <w:proofErr w:type="spellEnd"/>
      </w:ins>
    </w:p>
    <w:p w:rsidR="00394385" w:rsidRPr="00394385" w:rsidRDefault="00394385" w:rsidP="00394385">
      <w:pPr>
        <w:shd w:val="clear" w:color="auto" w:fill="FFFFFF"/>
        <w:spacing w:after="0" w:line="384" w:lineRule="atLeast"/>
        <w:textAlignment w:val="baseline"/>
        <w:rPr>
          <w:ins w:id="57" w:author="Unknown"/>
          <w:rFonts w:ascii="Arial" w:eastAsia="Times New Roman" w:hAnsi="Arial" w:cs="Arial"/>
          <w:color w:val="272727"/>
          <w:sz w:val="23"/>
          <w:szCs w:val="23"/>
        </w:rPr>
      </w:pPr>
      <w:ins w:id="58" w:author="Unknown">
        <w:r w:rsidRPr="00394385">
          <w:rPr>
            <w:rFonts w:ascii="Arial" w:eastAsia="Times New Roman" w:hAnsi="Arial" w:cs="Arial"/>
            <w:color w:val="272727"/>
            <w:sz w:val="23"/>
            <w:szCs w:val="23"/>
          </w:rPr>
          <w:t>Run the following </w:t>
        </w:r>
        <w:r w:rsidRPr="00394385">
          <w:rPr>
            <w:rFonts w:ascii="inherit" w:eastAsia="Times New Roman" w:hAnsi="inherit" w:cs="Arial"/>
            <w:color w:val="333333"/>
            <w:sz w:val="23"/>
          </w:rPr>
          <w:t>tar</w:t>
        </w:r>
        <w:r w:rsidRPr="00394385">
          <w:rPr>
            <w:rFonts w:ascii="Arial" w:eastAsia="Times New Roman" w:hAnsi="Arial" w:cs="Arial"/>
            <w:color w:val="272727"/>
            <w:sz w:val="23"/>
            <w:szCs w:val="23"/>
          </w:rPr>
          <w:t xml:space="preserve"> command to extract the source code </w:t>
        </w:r>
        <w:proofErr w:type="spellStart"/>
        <w:r w:rsidRPr="00394385">
          <w:rPr>
            <w:rFonts w:ascii="Arial" w:eastAsia="Times New Roman" w:hAnsi="Arial" w:cs="Arial"/>
            <w:color w:val="272727"/>
            <w:sz w:val="23"/>
            <w:szCs w:val="23"/>
          </w:rPr>
          <w:t>tarball</w:t>
        </w:r>
        <w:proofErr w:type="spellEnd"/>
        <w:r w:rsidRPr="00394385">
          <w:rPr>
            <w:rFonts w:ascii="Arial" w:eastAsia="Times New Roman" w:hAnsi="Arial" w:cs="Arial"/>
            <w:color w:val="272727"/>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59" w:author="Unknown"/>
          <w:rFonts w:ascii="Courier New" w:eastAsia="Times New Roman" w:hAnsi="Courier New" w:cs="Courier New"/>
          <w:color w:val="FFFFFF"/>
          <w:sz w:val="23"/>
          <w:szCs w:val="23"/>
        </w:rPr>
      </w:pPr>
      <w:ins w:id="60"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tar</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xvf</w:t>
        </w:r>
        <w:proofErr w:type="spellEnd"/>
        <w:r w:rsidRPr="00394385">
          <w:rPr>
            <w:rFonts w:ascii="Courier New" w:eastAsia="Times New Roman" w:hAnsi="Courier New" w:cs="Courier New"/>
            <w:color w:val="FFFFFF"/>
            <w:sz w:val="23"/>
            <w:szCs w:val="23"/>
          </w:rPr>
          <w:t xml:space="preserve"> nagios-plugins-2.1.2.tar.gz</w:t>
        </w:r>
      </w:ins>
    </w:p>
    <w:p w:rsidR="00394385" w:rsidRPr="00394385" w:rsidRDefault="00394385" w:rsidP="00394385">
      <w:pPr>
        <w:shd w:val="clear" w:color="auto" w:fill="FFFFFF"/>
        <w:spacing w:after="240" w:line="384" w:lineRule="atLeast"/>
        <w:textAlignment w:val="baseline"/>
        <w:rPr>
          <w:ins w:id="61" w:author="Unknown"/>
          <w:rFonts w:ascii="Arial" w:eastAsia="Times New Roman" w:hAnsi="Arial" w:cs="Arial"/>
          <w:color w:val="272727"/>
          <w:sz w:val="23"/>
          <w:szCs w:val="23"/>
        </w:rPr>
      </w:pPr>
      <w:ins w:id="62" w:author="Unknown">
        <w:r w:rsidRPr="00394385">
          <w:rPr>
            <w:rFonts w:ascii="Arial" w:eastAsia="Times New Roman" w:hAnsi="Arial" w:cs="Arial"/>
            <w:color w:val="272727"/>
            <w:sz w:val="23"/>
            <w:szCs w:val="23"/>
          </w:rPr>
          <w:t>After, extracting one new folder will appear in that directory.</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63" w:author="Unknown"/>
          <w:rFonts w:ascii="Courier New" w:eastAsia="Times New Roman" w:hAnsi="Courier New" w:cs="Courier New"/>
          <w:color w:val="FFFFFF"/>
          <w:sz w:val="23"/>
          <w:szCs w:val="23"/>
        </w:rPr>
      </w:pPr>
      <w:ins w:id="64"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 xml:space="preserve"> ~]# </w:t>
        </w:r>
        <w:proofErr w:type="spellStart"/>
        <w:proofErr w:type="gramStart"/>
        <w:r w:rsidRPr="00394385">
          <w:rPr>
            <w:rFonts w:ascii="Courier New" w:eastAsia="Times New Roman" w:hAnsi="Courier New" w:cs="Courier New"/>
            <w:color w:val="FFFFFF"/>
            <w:sz w:val="23"/>
            <w:szCs w:val="23"/>
          </w:rPr>
          <w:t>ls</w:t>
        </w:r>
        <w:proofErr w:type="spellEnd"/>
        <w:proofErr w:type="gramEnd"/>
        <w:r w:rsidRPr="00394385">
          <w:rPr>
            <w:rFonts w:ascii="Courier New" w:eastAsia="Times New Roman" w:hAnsi="Courier New" w:cs="Courier New"/>
            <w:color w:val="FFFFFF"/>
            <w:sz w:val="23"/>
            <w:szCs w:val="23"/>
          </w:rPr>
          <w:t xml:space="preserve"> -l</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65"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66" w:author="Unknown"/>
          <w:rFonts w:ascii="Courier New" w:eastAsia="Times New Roman" w:hAnsi="Courier New" w:cs="Courier New"/>
          <w:color w:val="FFFFFF"/>
          <w:sz w:val="23"/>
          <w:szCs w:val="23"/>
        </w:rPr>
      </w:pPr>
      <w:proofErr w:type="gramStart"/>
      <w:ins w:id="67" w:author="Unknown">
        <w:r w:rsidRPr="00394385">
          <w:rPr>
            <w:rFonts w:ascii="Courier New" w:eastAsia="Times New Roman" w:hAnsi="Courier New" w:cs="Courier New"/>
            <w:color w:val="FFFFFF"/>
            <w:sz w:val="23"/>
            <w:szCs w:val="23"/>
          </w:rPr>
          <w:lastRenderedPageBreak/>
          <w:t>total</w:t>
        </w:r>
        <w:proofErr w:type="gramEnd"/>
        <w:r w:rsidRPr="00394385">
          <w:rPr>
            <w:rFonts w:ascii="Courier New" w:eastAsia="Times New Roman" w:hAnsi="Courier New" w:cs="Courier New"/>
            <w:color w:val="FFFFFF"/>
            <w:sz w:val="23"/>
            <w:szCs w:val="23"/>
          </w:rPr>
          <w:t xml:space="preserve"> 2640</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 w:author="Unknown"/>
          <w:rFonts w:ascii="Courier New" w:eastAsia="Times New Roman" w:hAnsi="Courier New" w:cs="Courier New"/>
          <w:color w:val="FFFFFF"/>
          <w:sz w:val="23"/>
          <w:szCs w:val="23"/>
        </w:rPr>
      </w:pPr>
      <w:proofErr w:type="spellStart"/>
      <w:proofErr w:type="gramStart"/>
      <w:ins w:id="69" w:author="Unknown">
        <w:r w:rsidRPr="00394385">
          <w:rPr>
            <w:rFonts w:ascii="Courier New" w:eastAsia="Times New Roman" w:hAnsi="Courier New" w:cs="Courier New"/>
            <w:color w:val="FFFFFF"/>
            <w:sz w:val="23"/>
            <w:szCs w:val="23"/>
          </w:rPr>
          <w:t>drwxr</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xr</w:t>
        </w:r>
        <w:proofErr w:type="spellEnd"/>
        <w:r w:rsidRPr="00394385">
          <w:rPr>
            <w:rFonts w:ascii="Courier New" w:eastAsia="Times New Roman" w:hAnsi="Courier New" w:cs="Courier New"/>
            <w:color w:val="FFFFFF"/>
            <w:sz w:val="23"/>
            <w:szCs w:val="23"/>
          </w:rPr>
          <w:t>-x</w:t>
        </w:r>
        <w:proofErr w:type="gramEnd"/>
        <w:r w:rsidRPr="00394385">
          <w:rPr>
            <w:rFonts w:ascii="Courier New" w:eastAsia="Times New Roman" w:hAnsi="Courier New" w:cs="Courier New"/>
            <w:color w:val="FFFFFF"/>
            <w:sz w:val="23"/>
            <w:szCs w:val="23"/>
          </w:rPr>
          <w:t xml:space="preserve">. 15 root </w:t>
        </w:r>
        <w:proofErr w:type="spellStart"/>
        <w:r w:rsidRPr="00394385">
          <w:rPr>
            <w:rFonts w:ascii="Courier New" w:eastAsia="Times New Roman" w:hAnsi="Courier New" w:cs="Courier New"/>
            <w:color w:val="FFFFFF"/>
            <w:sz w:val="23"/>
            <w:szCs w:val="23"/>
          </w:rPr>
          <w:t>root</w:t>
        </w:r>
        <w:proofErr w:type="spellEnd"/>
        <w:r w:rsidRPr="00394385">
          <w:rPr>
            <w:rFonts w:ascii="Courier New" w:eastAsia="Times New Roman" w:hAnsi="Courier New" w:cs="Courier New"/>
            <w:color w:val="FFFFFF"/>
            <w:sz w:val="23"/>
            <w:szCs w:val="23"/>
          </w:rPr>
          <w:t xml:space="preserve">    4096 </w:t>
        </w:r>
        <w:proofErr w:type="gramStart"/>
        <w:r w:rsidRPr="00394385">
          <w:rPr>
            <w:rFonts w:ascii="Courier New" w:eastAsia="Times New Roman" w:hAnsi="Courier New" w:cs="Courier New"/>
            <w:color w:val="FFFFFF"/>
            <w:sz w:val="23"/>
            <w:szCs w:val="23"/>
          </w:rPr>
          <w:t>Aug  1</w:t>
        </w:r>
        <w:proofErr w:type="gramEnd"/>
        <w:r w:rsidRPr="00394385">
          <w:rPr>
            <w:rFonts w:ascii="Courier New" w:eastAsia="Times New Roman" w:hAnsi="Courier New" w:cs="Courier New"/>
            <w:color w:val="FFFFFF"/>
            <w:sz w:val="23"/>
            <w:szCs w:val="23"/>
          </w:rPr>
          <w:t xml:space="preserve"> 21:58 </w:t>
        </w:r>
        <w:r w:rsidRPr="00394385">
          <w:rPr>
            <w:rFonts w:ascii="inherit" w:eastAsia="Times New Roman" w:hAnsi="inherit" w:cs="Courier New"/>
            <w:b/>
            <w:bCs/>
            <w:color w:val="FFFFFF"/>
            <w:sz w:val="23"/>
          </w:rPr>
          <w:t>nagios-plugins-2.1.2</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 w:author="Unknown"/>
          <w:rFonts w:ascii="Courier New" w:eastAsia="Times New Roman" w:hAnsi="Courier New" w:cs="Courier New"/>
          <w:color w:val="FFFFFF"/>
          <w:sz w:val="23"/>
          <w:szCs w:val="23"/>
        </w:rPr>
      </w:pPr>
      <w:ins w:id="71" w:author="Unknown">
        <w:r w:rsidRPr="00394385">
          <w:rPr>
            <w:rFonts w:ascii="Courier New" w:eastAsia="Times New Roman" w:hAnsi="Courier New" w:cs="Courier New"/>
            <w:color w:val="FFFFFF"/>
            <w:sz w:val="23"/>
            <w:szCs w:val="23"/>
          </w:rPr>
          <w:t>-</w:t>
        </w:r>
        <w:proofErr w:type="spellStart"/>
        <w:proofErr w:type="gramStart"/>
        <w:r w:rsidRPr="00394385">
          <w:rPr>
            <w:rFonts w:ascii="Courier New" w:eastAsia="Times New Roman" w:hAnsi="Courier New" w:cs="Courier New"/>
            <w:color w:val="FFFFFF"/>
            <w:sz w:val="23"/>
            <w:szCs w:val="23"/>
          </w:rPr>
          <w:t>rw</w:t>
        </w:r>
        <w:proofErr w:type="spellEnd"/>
        <w:r w:rsidRPr="00394385">
          <w:rPr>
            <w:rFonts w:ascii="Courier New" w:eastAsia="Times New Roman" w:hAnsi="Courier New" w:cs="Courier New"/>
            <w:color w:val="FFFFFF"/>
            <w:sz w:val="23"/>
            <w:szCs w:val="23"/>
          </w:rPr>
          <w:t>-</w:t>
        </w:r>
        <w:proofErr w:type="gramEnd"/>
        <w:r w:rsidRPr="00394385">
          <w:rPr>
            <w:rFonts w:ascii="Courier New" w:eastAsia="Times New Roman" w:hAnsi="Courier New" w:cs="Courier New"/>
            <w:color w:val="FFFFFF"/>
            <w:sz w:val="23"/>
            <w:szCs w:val="23"/>
          </w:rPr>
          <w:t xml:space="preserve">r--r--.  1 root </w:t>
        </w:r>
        <w:proofErr w:type="spellStart"/>
        <w:r w:rsidRPr="00394385">
          <w:rPr>
            <w:rFonts w:ascii="Courier New" w:eastAsia="Times New Roman" w:hAnsi="Courier New" w:cs="Courier New"/>
            <w:color w:val="FFFFFF"/>
            <w:sz w:val="23"/>
            <w:szCs w:val="23"/>
          </w:rPr>
          <w:t>root</w:t>
        </w:r>
        <w:proofErr w:type="spellEnd"/>
        <w:r w:rsidRPr="00394385">
          <w:rPr>
            <w:rFonts w:ascii="Courier New" w:eastAsia="Times New Roman" w:hAnsi="Courier New" w:cs="Courier New"/>
            <w:color w:val="FFFFFF"/>
            <w:sz w:val="23"/>
            <w:szCs w:val="23"/>
          </w:rPr>
          <w:t xml:space="preserve"> 2695301 </w:t>
        </w:r>
        <w:proofErr w:type="gramStart"/>
        <w:r w:rsidRPr="00394385">
          <w:rPr>
            <w:rFonts w:ascii="Courier New" w:eastAsia="Times New Roman" w:hAnsi="Courier New" w:cs="Courier New"/>
            <w:color w:val="FFFFFF"/>
            <w:sz w:val="23"/>
            <w:szCs w:val="23"/>
          </w:rPr>
          <w:t>Aug  1</w:t>
        </w:r>
        <w:proofErr w:type="gramEnd"/>
        <w:r w:rsidRPr="00394385">
          <w:rPr>
            <w:rFonts w:ascii="Courier New" w:eastAsia="Times New Roman" w:hAnsi="Courier New" w:cs="Courier New"/>
            <w:color w:val="FFFFFF"/>
            <w:sz w:val="23"/>
            <w:szCs w:val="23"/>
          </w:rPr>
          <w:t xml:space="preserve"> 21:58 nagios-plugins-2.1.2.tar.gz</w:t>
        </w:r>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72" w:author="Unknown"/>
          <w:rFonts w:ascii="inherit" w:eastAsia="Times New Roman" w:hAnsi="inherit" w:cs="Arial"/>
          <w:color w:val="444444"/>
          <w:sz w:val="29"/>
          <w:szCs w:val="29"/>
        </w:rPr>
      </w:pPr>
      <w:ins w:id="73" w:author="Unknown">
        <w:r w:rsidRPr="00394385">
          <w:rPr>
            <w:rFonts w:ascii="inherit" w:eastAsia="Times New Roman" w:hAnsi="inherit" w:cs="Arial"/>
            <w:color w:val="444444"/>
            <w:sz w:val="29"/>
            <w:szCs w:val="29"/>
          </w:rPr>
          <w:t xml:space="preserve">Step 5: Compile and Install </w:t>
        </w:r>
        <w:proofErr w:type="spellStart"/>
        <w:r w:rsidRPr="00394385">
          <w:rPr>
            <w:rFonts w:ascii="inherit" w:eastAsia="Times New Roman" w:hAnsi="inherit" w:cs="Arial"/>
            <w:color w:val="444444"/>
            <w:sz w:val="29"/>
            <w:szCs w:val="29"/>
          </w:rPr>
          <w:t>Nagios</w:t>
        </w:r>
        <w:proofErr w:type="spellEnd"/>
        <w:r w:rsidRPr="00394385">
          <w:rPr>
            <w:rFonts w:ascii="inherit" w:eastAsia="Times New Roman" w:hAnsi="inherit" w:cs="Arial"/>
            <w:color w:val="444444"/>
            <w:sz w:val="29"/>
            <w:szCs w:val="29"/>
          </w:rPr>
          <w:t xml:space="preserve"> </w:t>
        </w:r>
        <w:proofErr w:type="spellStart"/>
        <w:r w:rsidRPr="00394385">
          <w:rPr>
            <w:rFonts w:ascii="inherit" w:eastAsia="Times New Roman" w:hAnsi="inherit" w:cs="Arial"/>
            <w:color w:val="444444"/>
            <w:sz w:val="29"/>
            <w:szCs w:val="29"/>
          </w:rPr>
          <w:t>Plugins</w:t>
        </w:r>
        <w:proofErr w:type="spellEnd"/>
      </w:ins>
    </w:p>
    <w:p w:rsidR="00394385" w:rsidRPr="00394385" w:rsidRDefault="00394385" w:rsidP="00394385">
      <w:pPr>
        <w:shd w:val="clear" w:color="auto" w:fill="FFFFFF"/>
        <w:spacing w:after="240" w:line="384" w:lineRule="atLeast"/>
        <w:textAlignment w:val="baseline"/>
        <w:rPr>
          <w:ins w:id="74" w:author="Unknown"/>
          <w:rFonts w:ascii="Arial" w:eastAsia="Times New Roman" w:hAnsi="Arial" w:cs="Arial"/>
          <w:color w:val="272727"/>
          <w:sz w:val="23"/>
          <w:szCs w:val="23"/>
        </w:rPr>
      </w:pPr>
      <w:ins w:id="75" w:author="Unknown">
        <w:r w:rsidRPr="00394385">
          <w:rPr>
            <w:rFonts w:ascii="Arial" w:eastAsia="Times New Roman" w:hAnsi="Arial" w:cs="Arial"/>
            <w:color w:val="272727"/>
            <w:sz w:val="23"/>
            <w:szCs w:val="23"/>
          </w:rPr>
          <w:t>Next, compile and install using following commands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76" w:author="Unknown"/>
          <w:rFonts w:ascii="Courier New" w:eastAsia="Times New Roman" w:hAnsi="Courier New" w:cs="Courier New"/>
          <w:color w:val="FFFFFF"/>
          <w:sz w:val="23"/>
          <w:szCs w:val="23"/>
        </w:rPr>
      </w:pPr>
      <w:ins w:id="77"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cd</w:t>
        </w:r>
        <w:proofErr w:type="spellEnd"/>
        <w:proofErr w:type="gramEnd"/>
        <w:r w:rsidRPr="00394385">
          <w:rPr>
            <w:rFonts w:ascii="Courier New" w:eastAsia="Times New Roman" w:hAnsi="Courier New" w:cs="Courier New"/>
            <w:color w:val="FFFFFF"/>
            <w:sz w:val="23"/>
            <w:szCs w:val="23"/>
          </w:rPr>
          <w:t xml:space="preserve"> nagios-plugins-2.1.2</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78" w:author="Unknown"/>
          <w:rFonts w:ascii="Courier New" w:eastAsia="Times New Roman" w:hAnsi="Courier New" w:cs="Courier New"/>
          <w:color w:val="FFFFFF"/>
          <w:sz w:val="23"/>
          <w:szCs w:val="23"/>
        </w:rPr>
      </w:pPr>
      <w:ins w:id="79"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nagios-plugins-2.1.2]</w:t>
        </w:r>
        <w:proofErr w:type="gramStart"/>
        <w:r w:rsidRPr="00394385">
          <w:rPr>
            <w:rFonts w:ascii="Courier New" w:eastAsia="Times New Roman" w:hAnsi="Courier New" w:cs="Courier New"/>
            <w:color w:val="FFFFFF"/>
            <w:sz w:val="23"/>
            <w:szCs w:val="23"/>
          </w:rPr>
          <w:t># ./</w:t>
        </w:r>
        <w:proofErr w:type="gramEnd"/>
        <w:r w:rsidRPr="00394385">
          <w:rPr>
            <w:rFonts w:ascii="Courier New" w:eastAsia="Times New Roman" w:hAnsi="Courier New" w:cs="Courier New"/>
            <w:color w:val="FFFFFF"/>
            <w:sz w:val="23"/>
            <w:szCs w:val="23"/>
          </w:rPr>
          <w:t xml:space="preserve">configure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80" w:author="Unknown"/>
          <w:rFonts w:ascii="Courier New" w:eastAsia="Times New Roman" w:hAnsi="Courier New" w:cs="Courier New"/>
          <w:color w:val="FFFFFF"/>
          <w:sz w:val="23"/>
          <w:szCs w:val="23"/>
        </w:rPr>
      </w:pPr>
      <w:ins w:id="81"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nagios-plugins-2.1.2]# </w:t>
        </w:r>
        <w:proofErr w:type="gramStart"/>
        <w:r w:rsidRPr="00394385">
          <w:rPr>
            <w:rFonts w:ascii="Courier New" w:eastAsia="Times New Roman" w:hAnsi="Courier New" w:cs="Courier New"/>
            <w:color w:val="FFFFFF"/>
            <w:sz w:val="23"/>
            <w:szCs w:val="23"/>
          </w:rPr>
          <w:t>make</w:t>
        </w:r>
        <w:proofErr w:type="gram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82" w:author="Unknown"/>
          <w:rFonts w:ascii="Courier New" w:eastAsia="Times New Roman" w:hAnsi="Courier New" w:cs="Courier New"/>
          <w:color w:val="FFFFFF"/>
          <w:sz w:val="23"/>
          <w:szCs w:val="23"/>
        </w:rPr>
      </w:pPr>
      <w:ins w:id="83"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nagios-plugins-2.1.2]# </w:t>
        </w:r>
        <w:proofErr w:type="gramStart"/>
        <w:r w:rsidRPr="00394385">
          <w:rPr>
            <w:rFonts w:ascii="Courier New" w:eastAsia="Times New Roman" w:hAnsi="Courier New" w:cs="Courier New"/>
            <w:color w:val="FFFFFF"/>
            <w:sz w:val="23"/>
            <w:szCs w:val="23"/>
          </w:rPr>
          <w:t>make</w:t>
        </w:r>
        <w:proofErr w:type="gramEnd"/>
        <w:r w:rsidRPr="00394385">
          <w:rPr>
            <w:rFonts w:ascii="Courier New" w:eastAsia="Times New Roman" w:hAnsi="Courier New" w:cs="Courier New"/>
            <w:color w:val="FFFFFF"/>
            <w:sz w:val="23"/>
            <w:szCs w:val="23"/>
          </w:rPr>
          <w:t xml:space="preserve"> install</w:t>
        </w:r>
      </w:ins>
    </w:p>
    <w:p w:rsidR="00394385" w:rsidRPr="00394385" w:rsidRDefault="00394385" w:rsidP="00394385">
      <w:pPr>
        <w:shd w:val="clear" w:color="auto" w:fill="FFFFFF"/>
        <w:spacing w:after="240" w:line="384" w:lineRule="atLeast"/>
        <w:textAlignment w:val="baseline"/>
        <w:rPr>
          <w:ins w:id="84" w:author="Unknown"/>
          <w:rFonts w:ascii="Arial" w:eastAsia="Times New Roman" w:hAnsi="Arial" w:cs="Arial"/>
          <w:color w:val="272727"/>
          <w:sz w:val="23"/>
          <w:szCs w:val="23"/>
        </w:rPr>
      </w:pPr>
      <w:ins w:id="85" w:author="Unknown">
        <w:r w:rsidRPr="00394385">
          <w:rPr>
            <w:rFonts w:ascii="Arial" w:eastAsia="Times New Roman" w:hAnsi="Arial" w:cs="Arial"/>
            <w:color w:val="272727"/>
            <w:sz w:val="23"/>
            <w:szCs w:val="23"/>
          </w:rPr>
          <w:t xml:space="preserve">Set the permissions on the </w:t>
        </w:r>
        <w:proofErr w:type="spellStart"/>
        <w:r w:rsidRPr="00394385">
          <w:rPr>
            <w:rFonts w:ascii="Arial" w:eastAsia="Times New Roman" w:hAnsi="Arial" w:cs="Arial"/>
            <w:color w:val="272727"/>
            <w:sz w:val="23"/>
            <w:szCs w:val="23"/>
          </w:rPr>
          <w:t>plugin</w:t>
        </w:r>
        <w:proofErr w:type="spellEnd"/>
        <w:r w:rsidRPr="00394385">
          <w:rPr>
            <w:rFonts w:ascii="Arial" w:eastAsia="Times New Roman" w:hAnsi="Arial" w:cs="Arial"/>
            <w:color w:val="272727"/>
            <w:sz w:val="23"/>
            <w:szCs w:val="23"/>
          </w:rPr>
          <w:t xml:space="preserve"> directory.</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86" w:author="Unknown"/>
          <w:rFonts w:ascii="Courier New" w:eastAsia="Times New Roman" w:hAnsi="Courier New" w:cs="Courier New"/>
          <w:color w:val="FFFFFF"/>
          <w:sz w:val="23"/>
          <w:szCs w:val="23"/>
        </w:rPr>
      </w:pPr>
      <w:ins w:id="87"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nagios-plugins-2.1.2]# </w:t>
        </w:r>
        <w:proofErr w:type="spellStart"/>
        <w:proofErr w:type="gramStart"/>
        <w:r w:rsidRPr="00394385">
          <w:rPr>
            <w:rFonts w:ascii="Courier New" w:eastAsia="Times New Roman" w:hAnsi="Courier New" w:cs="Courier New"/>
            <w:color w:val="FFFFFF"/>
            <w:sz w:val="23"/>
            <w:szCs w:val="23"/>
          </w:rPr>
          <w:t>chown</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nagios.nagios</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88" w:author="Unknown"/>
          <w:rFonts w:ascii="Courier New" w:eastAsia="Times New Roman" w:hAnsi="Courier New" w:cs="Courier New"/>
          <w:color w:val="FFFFFF"/>
          <w:sz w:val="23"/>
          <w:szCs w:val="23"/>
        </w:rPr>
      </w:pPr>
      <w:ins w:id="89"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nagios-plugins-2.1.2]# </w:t>
        </w:r>
        <w:proofErr w:type="spellStart"/>
        <w:proofErr w:type="gramStart"/>
        <w:r w:rsidRPr="00394385">
          <w:rPr>
            <w:rFonts w:ascii="Courier New" w:eastAsia="Times New Roman" w:hAnsi="Courier New" w:cs="Courier New"/>
            <w:color w:val="FFFFFF"/>
            <w:sz w:val="23"/>
            <w:szCs w:val="23"/>
          </w:rPr>
          <w:t>chown</w:t>
        </w:r>
        <w:proofErr w:type="spellEnd"/>
        <w:proofErr w:type="gramEnd"/>
        <w:r w:rsidRPr="00394385">
          <w:rPr>
            <w:rFonts w:ascii="Courier New" w:eastAsia="Times New Roman" w:hAnsi="Courier New" w:cs="Courier New"/>
            <w:color w:val="FFFFFF"/>
            <w:sz w:val="23"/>
            <w:szCs w:val="23"/>
          </w:rPr>
          <w:t xml:space="preserve"> -R </w:t>
        </w:r>
        <w:proofErr w:type="spellStart"/>
        <w:r w:rsidRPr="00394385">
          <w:rPr>
            <w:rFonts w:ascii="Courier New" w:eastAsia="Times New Roman" w:hAnsi="Courier New" w:cs="Courier New"/>
            <w:color w:val="FFFFFF"/>
            <w:sz w:val="23"/>
            <w:szCs w:val="23"/>
          </w:rPr>
          <w:t>nagios.nagios</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libexec</w:t>
        </w:r>
        <w:proofErr w:type="spellEnd"/>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90" w:author="Unknown"/>
          <w:rFonts w:ascii="inherit" w:eastAsia="Times New Roman" w:hAnsi="inherit" w:cs="Arial"/>
          <w:color w:val="444444"/>
          <w:sz w:val="29"/>
          <w:szCs w:val="29"/>
        </w:rPr>
      </w:pPr>
      <w:ins w:id="91" w:author="Unknown">
        <w:r w:rsidRPr="00394385">
          <w:rPr>
            <w:rFonts w:ascii="inherit" w:eastAsia="Times New Roman" w:hAnsi="inherit" w:cs="Arial"/>
            <w:color w:val="444444"/>
            <w:sz w:val="29"/>
            <w:szCs w:val="29"/>
          </w:rPr>
          <w:t xml:space="preserve">Step 6: Install </w:t>
        </w:r>
        <w:proofErr w:type="spellStart"/>
        <w:r w:rsidRPr="00394385">
          <w:rPr>
            <w:rFonts w:ascii="inherit" w:eastAsia="Times New Roman" w:hAnsi="inherit" w:cs="Arial"/>
            <w:color w:val="444444"/>
            <w:sz w:val="29"/>
            <w:szCs w:val="29"/>
          </w:rPr>
          <w:t>Xinetd</w:t>
        </w:r>
        <w:proofErr w:type="spellEnd"/>
      </w:ins>
    </w:p>
    <w:p w:rsidR="00394385" w:rsidRPr="00394385" w:rsidRDefault="00394385" w:rsidP="00394385">
      <w:pPr>
        <w:shd w:val="clear" w:color="auto" w:fill="FFFFFF"/>
        <w:spacing w:after="0" w:line="384" w:lineRule="atLeast"/>
        <w:textAlignment w:val="baseline"/>
        <w:rPr>
          <w:ins w:id="92" w:author="Unknown"/>
          <w:rFonts w:ascii="Arial" w:eastAsia="Times New Roman" w:hAnsi="Arial" w:cs="Arial"/>
          <w:color w:val="272727"/>
          <w:sz w:val="23"/>
          <w:szCs w:val="23"/>
        </w:rPr>
      </w:pPr>
      <w:ins w:id="93" w:author="Unknown">
        <w:r w:rsidRPr="00394385">
          <w:rPr>
            <w:rFonts w:ascii="Arial" w:eastAsia="Times New Roman" w:hAnsi="Arial" w:cs="Arial"/>
            <w:color w:val="272727"/>
            <w:sz w:val="23"/>
            <w:szCs w:val="23"/>
          </w:rPr>
          <w:t xml:space="preserve">Most of the systems, </w:t>
        </w:r>
        <w:proofErr w:type="spellStart"/>
        <w:proofErr w:type="gramStart"/>
        <w:r w:rsidRPr="00394385">
          <w:rPr>
            <w:rFonts w:ascii="Arial" w:eastAsia="Times New Roman" w:hAnsi="Arial" w:cs="Arial"/>
            <w:color w:val="272727"/>
            <w:sz w:val="23"/>
            <w:szCs w:val="23"/>
          </w:rPr>
          <w:t>its</w:t>
        </w:r>
        <w:proofErr w:type="spellEnd"/>
        <w:proofErr w:type="gramEnd"/>
        <w:r w:rsidRPr="00394385">
          <w:rPr>
            <w:rFonts w:ascii="Arial" w:eastAsia="Times New Roman" w:hAnsi="Arial" w:cs="Arial"/>
            <w:color w:val="272727"/>
            <w:sz w:val="23"/>
            <w:szCs w:val="23"/>
          </w:rPr>
          <w:t xml:space="preserve"> by default installed. If not, install </w:t>
        </w:r>
        <w:proofErr w:type="spellStart"/>
        <w:r w:rsidRPr="00394385">
          <w:rPr>
            <w:rFonts w:ascii="inherit" w:eastAsia="Times New Roman" w:hAnsi="inherit" w:cs="Arial"/>
            <w:color w:val="333333"/>
            <w:sz w:val="23"/>
          </w:rPr>
          <w:t>xinetd</w:t>
        </w:r>
        <w:proofErr w:type="spellEnd"/>
        <w:r w:rsidRPr="00394385">
          <w:rPr>
            <w:rFonts w:ascii="Arial" w:eastAsia="Times New Roman" w:hAnsi="Arial" w:cs="Arial"/>
            <w:color w:val="272727"/>
            <w:sz w:val="23"/>
            <w:szCs w:val="23"/>
          </w:rPr>
          <w:t> package using following </w:t>
        </w:r>
        <w:r w:rsidRPr="00394385">
          <w:rPr>
            <w:rFonts w:ascii="inherit" w:eastAsia="Times New Roman" w:hAnsi="inherit" w:cs="Arial"/>
            <w:color w:val="333333"/>
            <w:sz w:val="23"/>
          </w:rPr>
          <w:t>yum</w:t>
        </w:r>
        <w:r w:rsidRPr="00394385">
          <w:rPr>
            <w:rFonts w:ascii="Arial" w:eastAsia="Times New Roman" w:hAnsi="Arial" w:cs="Arial"/>
            <w:color w:val="272727"/>
            <w:sz w:val="23"/>
            <w:szCs w:val="23"/>
          </w:rPr>
          <w:t> command.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94" w:author="Unknown"/>
          <w:rFonts w:ascii="Courier New" w:eastAsia="Times New Roman" w:hAnsi="Courier New" w:cs="Courier New"/>
          <w:color w:val="FFFFFF"/>
          <w:sz w:val="23"/>
          <w:szCs w:val="23"/>
        </w:rPr>
      </w:pPr>
      <w:ins w:id="95"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nagios-plugins-2.1.2]# </w:t>
        </w:r>
        <w:proofErr w:type="gramStart"/>
        <w:r w:rsidRPr="00394385">
          <w:rPr>
            <w:rFonts w:ascii="Courier New" w:eastAsia="Times New Roman" w:hAnsi="Courier New" w:cs="Courier New"/>
            <w:color w:val="FFFFFF"/>
            <w:sz w:val="23"/>
            <w:szCs w:val="23"/>
          </w:rPr>
          <w:t>yum</w:t>
        </w:r>
        <w:proofErr w:type="gramEnd"/>
        <w:r w:rsidRPr="00394385">
          <w:rPr>
            <w:rFonts w:ascii="Courier New" w:eastAsia="Times New Roman" w:hAnsi="Courier New" w:cs="Courier New"/>
            <w:color w:val="FFFFFF"/>
            <w:sz w:val="23"/>
            <w:szCs w:val="23"/>
          </w:rPr>
          <w:t xml:space="preserve"> install </w:t>
        </w:r>
        <w:proofErr w:type="spellStart"/>
        <w:r w:rsidRPr="00394385">
          <w:rPr>
            <w:rFonts w:ascii="Courier New" w:eastAsia="Times New Roman" w:hAnsi="Courier New" w:cs="Courier New"/>
            <w:color w:val="FFFFFF"/>
            <w:sz w:val="23"/>
            <w:szCs w:val="23"/>
          </w:rPr>
          <w:t>xinetd</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96"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7" w:author="Unknown"/>
          <w:rFonts w:ascii="Courier New" w:eastAsia="Times New Roman" w:hAnsi="Courier New" w:cs="Courier New"/>
          <w:color w:val="FFFFFF"/>
          <w:sz w:val="23"/>
          <w:szCs w:val="23"/>
        </w:rPr>
      </w:pPr>
      <w:ins w:id="98" w:author="Unknown">
        <w:r w:rsidRPr="00394385">
          <w:rPr>
            <w:rFonts w:ascii="Courier New" w:eastAsia="Times New Roman" w:hAnsi="Courier New" w:cs="Courier New"/>
            <w:color w:val="FFFFFF"/>
            <w:sz w:val="23"/>
            <w:szCs w:val="23"/>
          </w:rPr>
          <w:t xml:space="preserve">-------------- </w:t>
        </w:r>
        <w:r w:rsidRPr="00394385">
          <w:rPr>
            <w:rFonts w:ascii="inherit" w:eastAsia="Times New Roman" w:hAnsi="inherit" w:cs="Courier New"/>
            <w:b/>
            <w:bCs/>
            <w:color w:val="FFFFFF"/>
            <w:sz w:val="23"/>
          </w:rPr>
          <w:t>On Fedora 22+ Onwards</w:t>
        </w:r>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9" w:author="Unknown"/>
          <w:rFonts w:ascii="Courier New" w:eastAsia="Times New Roman" w:hAnsi="Courier New" w:cs="Courier New"/>
          <w:color w:val="FFFFFF"/>
          <w:sz w:val="23"/>
          <w:szCs w:val="23"/>
        </w:rPr>
      </w:pPr>
      <w:ins w:id="100"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nagios-plugins-2.1.2]# </w:t>
        </w:r>
        <w:proofErr w:type="spellStart"/>
        <w:proofErr w:type="gramStart"/>
        <w:r w:rsidRPr="00394385">
          <w:rPr>
            <w:rFonts w:ascii="Courier New" w:eastAsia="Times New Roman" w:hAnsi="Courier New" w:cs="Courier New"/>
            <w:color w:val="FFFFFF"/>
            <w:sz w:val="23"/>
            <w:szCs w:val="23"/>
          </w:rPr>
          <w:t>dnf</w:t>
        </w:r>
        <w:proofErr w:type="spellEnd"/>
        <w:proofErr w:type="gramEnd"/>
        <w:r w:rsidRPr="00394385">
          <w:rPr>
            <w:rFonts w:ascii="Courier New" w:eastAsia="Times New Roman" w:hAnsi="Courier New" w:cs="Courier New"/>
            <w:color w:val="FFFFFF"/>
            <w:sz w:val="23"/>
            <w:szCs w:val="23"/>
          </w:rPr>
          <w:t xml:space="preserve"> install </w:t>
        </w:r>
        <w:proofErr w:type="spellStart"/>
        <w:r w:rsidRPr="00394385">
          <w:rPr>
            <w:rFonts w:ascii="Courier New" w:eastAsia="Times New Roman" w:hAnsi="Courier New" w:cs="Courier New"/>
            <w:color w:val="FFFFFF"/>
            <w:sz w:val="23"/>
            <w:szCs w:val="23"/>
          </w:rPr>
          <w:t>xinetd</w:t>
        </w:r>
        <w:proofErr w:type="spellEnd"/>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101" w:author="Unknown"/>
          <w:rFonts w:ascii="inherit" w:eastAsia="Times New Roman" w:hAnsi="inherit" w:cs="Arial"/>
          <w:color w:val="444444"/>
          <w:sz w:val="29"/>
          <w:szCs w:val="29"/>
        </w:rPr>
      </w:pPr>
      <w:ins w:id="102" w:author="Unknown">
        <w:r w:rsidRPr="00394385">
          <w:rPr>
            <w:rFonts w:ascii="inherit" w:eastAsia="Times New Roman" w:hAnsi="inherit" w:cs="Arial"/>
            <w:color w:val="444444"/>
            <w:sz w:val="29"/>
            <w:szCs w:val="29"/>
          </w:rPr>
          <w:t xml:space="preserve">Step 7: Install NRPE </w:t>
        </w:r>
        <w:proofErr w:type="spellStart"/>
        <w:r w:rsidRPr="00394385">
          <w:rPr>
            <w:rFonts w:ascii="inherit" w:eastAsia="Times New Roman" w:hAnsi="inherit" w:cs="Arial"/>
            <w:color w:val="444444"/>
            <w:sz w:val="29"/>
            <w:szCs w:val="29"/>
          </w:rPr>
          <w:t>Plugin</w:t>
        </w:r>
        <w:proofErr w:type="spellEnd"/>
      </w:ins>
    </w:p>
    <w:p w:rsidR="00394385" w:rsidRPr="00394385" w:rsidRDefault="00394385" w:rsidP="00394385">
      <w:pPr>
        <w:shd w:val="clear" w:color="auto" w:fill="FFFFFF"/>
        <w:spacing w:after="0" w:line="384" w:lineRule="atLeast"/>
        <w:textAlignment w:val="baseline"/>
        <w:rPr>
          <w:ins w:id="103" w:author="Unknown"/>
          <w:rFonts w:ascii="Arial" w:eastAsia="Times New Roman" w:hAnsi="Arial" w:cs="Arial"/>
          <w:color w:val="272727"/>
          <w:sz w:val="23"/>
          <w:szCs w:val="23"/>
        </w:rPr>
      </w:pPr>
      <w:ins w:id="104" w:author="Unknown">
        <w:r w:rsidRPr="00394385">
          <w:rPr>
            <w:rFonts w:ascii="Arial" w:eastAsia="Times New Roman" w:hAnsi="Arial" w:cs="Arial"/>
            <w:color w:val="272727"/>
            <w:sz w:val="23"/>
            <w:szCs w:val="23"/>
          </w:rPr>
          <w:lastRenderedPageBreak/>
          <w:t>Download latest </w:t>
        </w:r>
        <w:r w:rsidRPr="00394385">
          <w:rPr>
            <w:rFonts w:ascii="inherit" w:eastAsia="Times New Roman" w:hAnsi="inherit" w:cs="Arial"/>
            <w:color w:val="333333"/>
            <w:sz w:val="23"/>
          </w:rPr>
          <w:t xml:space="preserve">NRPE </w:t>
        </w:r>
        <w:proofErr w:type="spellStart"/>
        <w:r w:rsidRPr="00394385">
          <w:rPr>
            <w:rFonts w:ascii="inherit" w:eastAsia="Times New Roman" w:hAnsi="inherit" w:cs="Arial"/>
            <w:color w:val="333333"/>
            <w:sz w:val="23"/>
          </w:rPr>
          <w:t>Plugin</w:t>
        </w:r>
        <w:proofErr w:type="spellEnd"/>
        <w:r w:rsidRPr="00394385">
          <w:rPr>
            <w:rFonts w:ascii="inherit" w:eastAsia="Times New Roman" w:hAnsi="inherit" w:cs="Arial"/>
            <w:color w:val="333333"/>
            <w:sz w:val="23"/>
          </w:rPr>
          <w:t xml:space="preserve"> 3.2</w:t>
        </w:r>
        <w:r w:rsidRPr="00394385">
          <w:rPr>
            <w:rFonts w:ascii="Arial" w:eastAsia="Times New Roman" w:hAnsi="Arial" w:cs="Arial"/>
            <w:color w:val="272727"/>
            <w:sz w:val="23"/>
            <w:szCs w:val="23"/>
          </w:rPr>
          <w:t> packages with </w:t>
        </w:r>
        <w:proofErr w:type="spellStart"/>
        <w:r w:rsidRPr="00394385">
          <w:rPr>
            <w:rFonts w:ascii="inherit" w:eastAsia="Times New Roman" w:hAnsi="inherit" w:cs="Arial"/>
            <w:color w:val="333333"/>
            <w:sz w:val="23"/>
          </w:rPr>
          <w:t>wget</w:t>
        </w:r>
        <w:proofErr w:type="spellEnd"/>
        <w:r w:rsidRPr="00394385">
          <w:rPr>
            <w:rFonts w:ascii="Arial" w:eastAsia="Times New Roman" w:hAnsi="Arial" w:cs="Arial"/>
            <w:color w:val="272727"/>
            <w:sz w:val="23"/>
            <w:szCs w:val="23"/>
          </w:rPr>
          <w:t> command.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05" w:author="Unknown"/>
          <w:rFonts w:ascii="Courier New" w:eastAsia="Times New Roman" w:hAnsi="Courier New" w:cs="Courier New"/>
          <w:color w:val="FFFFFF"/>
          <w:sz w:val="23"/>
          <w:szCs w:val="23"/>
        </w:rPr>
      </w:pPr>
      <w:ins w:id="106"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nagios-plugins-2.1.2]# </w:t>
        </w:r>
        <w:proofErr w:type="spellStart"/>
        <w:proofErr w:type="gramStart"/>
        <w:r w:rsidRPr="00394385">
          <w:rPr>
            <w:rFonts w:ascii="Courier New" w:eastAsia="Times New Roman" w:hAnsi="Courier New" w:cs="Courier New"/>
            <w:color w:val="FFFFFF"/>
            <w:sz w:val="23"/>
            <w:szCs w:val="23"/>
          </w:rPr>
          <w:t>cd</w:t>
        </w:r>
        <w:proofErr w:type="spellEnd"/>
        <w:proofErr w:type="gramEnd"/>
        <w:r w:rsidRPr="00394385">
          <w:rPr>
            <w:rFonts w:ascii="Courier New" w:eastAsia="Times New Roman" w:hAnsi="Courier New" w:cs="Courier New"/>
            <w:color w:val="FFFFFF"/>
            <w:sz w:val="23"/>
            <w:szCs w:val="23"/>
          </w:rPr>
          <w:t xml:space="preserve"> /root/</w:t>
        </w:r>
        <w:proofErr w:type="spellStart"/>
        <w:r w:rsidRPr="00394385">
          <w:rPr>
            <w:rFonts w:ascii="Courier New" w:eastAsia="Times New Roman" w:hAnsi="Courier New" w:cs="Courier New"/>
            <w:color w:val="FFFFFF"/>
            <w:sz w:val="23"/>
            <w:szCs w:val="23"/>
          </w:rPr>
          <w:t>nagios</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07" w:author="Unknown"/>
          <w:rFonts w:ascii="Courier New" w:eastAsia="Times New Roman" w:hAnsi="Courier New" w:cs="Courier New"/>
          <w:color w:val="FFFFFF"/>
          <w:sz w:val="23"/>
          <w:szCs w:val="23"/>
        </w:rPr>
      </w:pPr>
      <w:ins w:id="108"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wget</w:t>
        </w:r>
        <w:proofErr w:type="spellEnd"/>
        <w:proofErr w:type="gramEnd"/>
        <w:r w:rsidRPr="00394385">
          <w:rPr>
            <w:rFonts w:ascii="Courier New" w:eastAsia="Times New Roman" w:hAnsi="Courier New" w:cs="Courier New"/>
            <w:color w:val="FFFFFF"/>
            <w:sz w:val="23"/>
            <w:szCs w:val="23"/>
          </w:rPr>
          <w:t xml:space="preserve"> https://github.com/NagiosEnterprises/nrpe/releases/download/nrpe-3.2.1/nrpe-3.2.1.tar.gz</w:t>
        </w:r>
      </w:ins>
    </w:p>
    <w:p w:rsidR="00394385" w:rsidRPr="00394385" w:rsidRDefault="00394385" w:rsidP="00394385">
      <w:pPr>
        <w:shd w:val="clear" w:color="auto" w:fill="FFFFFF"/>
        <w:spacing w:after="240" w:line="384" w:lineRule="atLeast"/>
        <w:textAlignment w:val="baseline"/>
        <w:rPr>
          <w:ins w:id="109" w:author="Unknown"/>
          <w:rFonts w:ascii="Arial" w:eastAsia="Times New Roman" w:hAnsi="Arial" w:cs="Arial"/>
          <w:color w:val="272727"/>
          <w:sz w:val="23"/>
          <w:szCs w:val="23"/>
        </w:rPr>
      </w:pPr>
      <w:ins w:id="110" w:author="Unknown">
        <w:r w:rsidRPr="00394385">
          <w:rPr>
            <w:rFonts w:ascii="Arial" w:eastAsia="Times New Roman" w:hAnsi="Arial" w:cs="Arial"/>
            <w:color w:val="272727"/>
            <w:sz w:val="23"/>
            <w:szCs w:val="23"/>
          </w:rPr>
          <w:t xml:space="preserve">Unpack the NRPE source code </w:t>
        </w:r>
        <w:proofErr w:type="spellStart"/>
        <w:r w:rsidRPr="00394385">
          <w:rPr>
            <w:rFonts w:ascii="Arial" w:eastAsia="Times New Roman" w:hAnsi="Arial" w:cs="Arial"/>
            <w:color w:val="272727"/>
            <w:sz w:val="23"/>
            <w:szCs w:val="23"/>
          </w:rPr>
          <w:t>tarball</w:t>
        </w:r>
        <w:proofErr w:type="spellEnd"/>
        <w:r w:rsidRPr="00394385">
          <w:rPr>
            <w:rFonts w:ascii="Arial" w:eastAsia="Times New Roman" w:hAnsi="Arial" w:cs="Arial"/>
            <w:color w:val="272727"/>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11" w:author="Unknown"/>
          <w:rFonts w:ascii="Courier New" w:eastAsia="Times New Roman" w:hAnsi="Courier New" w:cs="Courier New"/>
          <w:color w:val="FFFFFF"/>
          <w:sz w:val="23"/>
          <w:szCs w:val="23"/>
        </w:rPr>
      </w:pPr>
      <w:ins w:id="112"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 xml:space="preserve">]# tar </w:t>
        </w:r>
        <w:proofErr w:type="spellStart"/>
        <w:r w:rsidRPr="00394385">
          <w:rPr>
            <w:rFonts w:ascii="Courier New" w:eastAsia="Times New Roman" w:hAnsi="Courier New" w:cs="Courier New"/>
            <w:color w:val="FFFFFF"/>
            <w:sz w:val="23"/>
            <w:szCs w:val="23"/>
          </w:rPr>
          <w:t>xzf</w:t>
        </w:r>
        <w:proofErr w:type="spellEnd"/>
        <w:r w:rsidRPr="00394385">
          <w:rPr>
            <w:rFonts w:ascii="Courier New" w:eastAsia="Times New Roman" w:hAnsi="Courier New" w:cs="Courier New"/>
            <w:color w:val="FFFFFF"/>
            <w:sz w:val="23"/>
            <w:szCs w:val="23"/>
          </w:rPr>
          <w:t xml:space="preserve"> nrpe-3.2.1.tar.gz</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13" w:author="Unknown"/>
          <w:rFonts w:ascii="Courier New" w:eastAsia="Times New Roman" w:hAnsi="Courier New" w:cs="Courier New"/>
          <w:color w:val="FFFFFF"/>
          <w:sz w:val="23"/>
          <w:szCs w:val="23"/>
        </w:rPr>
      </w:pPr>
      <w:ins w:id="114"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nrpe-3.2]# </w:t>
        </w:r>
        <w:proofErr w:type="spellStart"/>
        <w:proofErr w:type="gramStart"/>
        <w:r w:rsidRPr="00394385">
          <w:rPr>
            <w:rFonts w:ascii="Courier New" w:eastAsia="Times New Roman" w:hAnsi="Courier New" w:cs="Courier New"/>
            <w:color w:val="FFFFFF"/>
            <w:sz w:val="23"/>
            <w:szCs w:val="23"/>
          </w:rPr>
          <w:t>cd</w:t>
        </w:r>
        <w:proofErr w:type="spellEnd"/>
        <w:proofErr w:type="gramEnd"/>
        <w:r w:rsidRPr="00394385">
          <w:rPr>
            <w:rFonts w:ascii="Courier New" w:eastAsia="Times New Roman" w:hAnsi="Courier New" w:cs="Courier New"/>
            <w:color w:val="FFFFFF"/>
            <w:sz w:val="23"/>
            <w:szCs w:val="23"/>
          </w:rPr>
          <w:t xml:space="preserve"> nrpe-3.2</w:t>
        </w:r>
      </w:ins>
    </w:p>
    <w:p w:rsidR="00394385" w:rsidRPr="00394385" w:rsidRDefault="00394385" w:rsidP="00394385">
      <w:pPr>
        <w:shd w:val="clear" w:color="auto" w:fill="FFFFFF"/>
        <w:spacing w:after="240" w:line="384" w:lineRule="atLeast"/>
        <w:textAlignment w:val="baseline"/>
        <w:rPr>
          <w:ins w:id="115" w:author="Unknown"/>
          <w:rFonts w:ascii="Arial" w:eastAsia="Times New Roman" w:hAnsi="Arial" w:cs="Arial"/>
          <w:color w:val="272727"/>
          <w:sz w:val="23"/>
          <w:szCs w:val="23"/>
        </w:rPr>
      </w:pPr>
      <w:ins w:id="116" w:author="Unknown">
        <w:r w:rsidRPr="00394385">
          <w:rPr>
            <w:rFonts w:ascii="Arial" w:eastAsia="Times New Roman" w:hAnsi="Arial" w:cs="Arial"/>
            <w:color w:val="272727"/>
            <w:sz w:val="23"/>
            <w:szCs w:val="23"/>
          </w:rPr>
          <w:t xml:space="preserve">Compile and install the NRPE </w:t>
        </w:r>
        <w:proofErr w:type="spellStart"/>
        <w:r w:rsidRPr="00394385">
          <w:rPr>
            <w:rFonts w:ascii="Arial" w:eastAsia="Times New Roman" w:hAnsi="Arial" w:cs="Arial"/>
            <w:color w:val="272727"/>
            <w:sz w:val="23"/>
            <w:szCs w:val="23"/>
          </w:rPr>
          <w:t>addon</w:t>
        </w:r>
        <w:proofErr w:type="spellEnd"/>
        <w:r w:rsidRPr="00394385">
          <w:rPr>
            <w:rFonts w:ascii="Arial" w:eastAsia="Times New Roman" w:hAnsi="Arial" w:cs="Arial"/>
            <w:color w:val="272727"/>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17" w:author="Unknown"/>
          <w:rFonts w:ascii="Courier New" w:eastAsia="Times New Roman" w:hAnsi="Courier New" w:cs="Courier New"/>
          <w:color w:val="FFFFFF"/>
          <w:sz w:val="23"/>
          <w:szCs w:val="23"/>
        </w:rPr>
      </w:pPr>
      <w:ins w:id="118"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nrpe-3.2]</w:t>
        </w:r>
        <w:proofErr w:type="gramStart"/>
        <w:r w:rsidRPr="00394385">
          <w:rPr>
            <w:rFonts w:ascii="Courier New" w:eastAsia="Times New Roman" w:hAnsi="Courier New" w:cs="Courier New"/>
            <w:color w:val="FFFFFF"/>
            <w:sz w:val="23"/>
            <w:szCs w:val="23"/>
          </w:rPr>
          <w:t># ./</w:t>
        </w:r>
        <w:proofErr w:type="gramEnd"/>
        <w:r w:rsidRPr="00394385">
          <w:rPr>
            <w:rFonts w:ascii="Courier New" w:eastAsia="Times New Roman" w:hAnsi="Courier New" w:cs="Courier New"/>
            <w:color w:val="FFFFFF"/>
            <w:sz w:val="23"/>
            <w:szCs w:val="23"/>
          </w:rPr>
          <w:t>configure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19" w:author="Unknown"/>
          <w:rFonts w:ascii="Courier New" w:eastAsia="Times New Roman" w:hAnsi="Courier New" w:cs="Courier New"/>
          <w:color w:val="FFFFFF"/>
          <w:sz w:val="23"/>
          <w:szCs w:val="23"/>
        </w:rPr>
      </w:pPr>
      <w:ins w:id="120"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nrpe-3.2]# </w:t>
        </w:r>
        <w:proofErr w:type="gramStart"/>
        <w:r w:rsidRPr="00394385">
          <w:rPr>
            <w:rFonts w:ascii="Courier New" w:eastAsia="Times New Roman" w:hAnsi="Courier New" w:cs="Courier New"/>
            <w:color w:val="FFFFFF"/>
            <w:sz w:val="23"/>
            <w:szCs w:val="23"/>
          </w:rPr>
          <w:t>make</w:t>
        </w:r>
        <w:proofErr w:type="gramEnd"/>
        <w:r w:rsidRPr="00394385">
          <w:rPr>
            <w:rFonts w:ascii="Courier New" w:eastAsia="Times New Roman" w:hAnsi="Courier New" w:cs="Courier New"/>
            <w:color w:val="FFFFFF"/>
            <w:sz w:val="23"/>
            <w:szCs w:val="23"/>
          </w:rPr>
          <w:t xml:space="preserve"> all</w:t>
        </w:r>
      </w:ins>
    </w:p>
    <w:p w:rsidR="00394385" w:rsidRPr="00394385" w:rsidRDefault="00394385" w:rsidP="00394385">
      <w:pPr>
        <w:shd w:val="clear" w:color="auto" w:fill="FFFFFF"/>
        <w:spacing w:after="240" w:line="384" w:lineRule="atLeast"/>
        <w:textAlignment w:val="baseline"/>
        <w:rPr>
          <w:ins w:id="121" w:author="Unknown"/>
          <w:rFonts w:ascii="Arial" w:eastAsia="Times New Roman" w:hAnsi="Arial" w:cs="Arial"/>
          <w:color w:val="272727"/>
          <w:sz w:val="23"/>
          <w:szCs w:val="23"/>
        </w:rPr>
      </w:pPr>
      <w:ins w:id="122" w:author="Unknown">
        <w:r w:rsidRPr="00394385">
          <w:rPr>
            <w:rFonts w:ascii="Arial" w:eastAsia="Times New Roman" w:hAnsi="Arial" w:cs="Arial"/>
            <w:color w:val="272727"/>
            <w:sz w:val="23"/>
            <w:szCs w:val="23"/>
          </w:rPr>
          <w:t xml:space="preserve">Next, install the NRPE </w:t>
        </w:r>
        <w:proofErr w:type="spellStart"/>
        <w:r w:rsidRPr="00394385">
          <w:rPr>
            <w:rFonts w:ascii="Arial" w:eastAsia="Times New Roman" w:hAnsi="Arial" w:cs="Arial"/>
            <w:color w:val="272727"/>
            <w:sz w:val="23"/>
            <w:szCs w:val="23"/>
          </w:rPr>
          <w:t>plugin</w:t>
        </w:r>
        <w:proofErr w:type="spellEnd"/>
        <w:r w:rsidRPr="00394385">
          <w:rPr>
            <w:rFonts w:ascii="Arial" w:eastAsia="Times New Roman" w:hAnsi="Arial" w:cs="Arial"/>
            <w:color w:val="272727"/>
            <w:sz w:val="23"/>
            <w:szCs w:val="23"/>
          </w:rPr>
          <w:t xml:space="preserve"> daemon, and sample daemon </w:t>
        </w:r>
        <w:proofErr w:type="spellStart"/>
        <w:r w:rsidRPr="00394385">
          <w:rPr>
            <w:rFonts w:ascii="Arial" w:eastAsia="Times New Roman" w:hAnsi="Arial" w:cs="Arial"/>
            <w:color w:val="272727"/>
            <w:sz w:val="23"/>
            <w:szCs w:val="23"/>
          </w:rPr>
          <w:t>config</w:t>
        </w:r>
        <w:proofErr w:type="spellEnd"/>
        <w:r w:rsidRPr="00394385">
          <w:rPr>
            <w:rFonts w:ascii="Arial" w:eastAsia="Times New Roman" w:hAnsi="Arial" w:cs="Arial"/>
            <w:color w:val="272727"/>
            <w:sz w:val="23"/>
            <w:szCs w:val="23"/>
          </w:rPr>
          <w:t xml:space="preserve"> file.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23" w:author="Unknown"/>
          <w:rFonts w:ascii="Courier New" w:eastAsia="Times New Roman" w:hAnsi="Courier New" w:cs="Courier New"/>
          <w:color w:val="FFFFFF"/>
          <w:sz w:val="23"/>
          <w:szCs w:val="23"/>
        </w:rPr>
      </w:pPr>
      <w:ins w:id="124"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nrpe-3.2]# </w:t>
        </w:r>
        <w:proofErr w:type="gramStart"/>
        <w:r w:rsidRPr="00394385">
          <w:rPr>
            <w:rFonts w:ascii="Courier New" w:eastAsia="Times New Roman" w:hAnsi="Courier New" w:cs="Courier New"/>
            <w:color w:val="FFFFFF"/>
            <w:sz w:val="23"/>
            <w:szCs w:val="23"/>
          </w:rPr>
          <w:t>make</w:t>
        </w:r>
        <w:proofErr w:type="gramEnd"/>
        <w:r w:rsidRPr="00394385">
          <w:rPr>
            <w:rFonts w:ascii="Courier New" w:eastAsia="Times New Roman" w:hAnsi="Courier New" w:cs="Courier New"/>
            <w:color w:val="FFFFFF"/>
            <w:sz w:val="23"/>
            <w:szCs w:val="23"/>
          </w:rPr>
          <w:t xml:space="preserve"> install-</w:t>
        </w:r>
        <w:proofErr w:type="spellStart"/>
        <w:r w:rsidRPr="00394385">
          <w:rPr>
            <w:rFonts w:ascii="Courier New" w:eastAsia="Times New Roman" w:hAnsi="Courier New" w:cs="Courier New"/>
            <w:color w:val="FFFFFF"/>
            <w:sz w:val="23"/>
            <w:szCs w:val="23"/>
          </w:rPr>
          <w:t>plugin</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25" w:author="Unknown"/>
          <w:rFonts w:ascii="Courier New" w:eastAsia="Times New Roman" w:hAnsi="Courier New" w:cs="Courier New"/>
          <w:color w:val="FFFFFF"/>
          <w:sz w:val="23"/>
          <w:szCs w:val="23"/>
        </w:rPr>
      </w:pPr>
      <w:ins w:id="126"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nrpe-3.2]# </w:t>
        </w:r>
        <w:proofErr w:type="gramStart"/>
        <w:r w:rsidRPr="00394385">
          <w:rPr>
            <w:rFonts w:ascii="Courier New" w:eastAsia="Times New Roman" w:hAnsi="Courier New" w:cs="Courier New"/>
            <w:color w:val="FFFFFF"/>
            <w:sz w:val="23"/>
            <w:szCs w:val="23"/>
          </w:rPr>
          <w:t>make</w:t>
        </w:r>
        <w:proofErr w:type="gramEnd"/>
        <w:r w:rsidRPr="00394385">
          <w:rPr>
            <w:rFonts w:ascii="Courier New" w:eastAsia="Times New Roman" w:hAnsi="Courier New" w:cs="Courier New"/>
            <w:color w:val="FFFFFF"/>
            <w:sz w:val="23"/>
            <w:szCs w:val="23"/>
          </w:rPr>
          <w:t xml:space="preserve"> install-daemon</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27" w:author="Unknown"/>
          <w:rFonts w:ascii="Courier New" w:eastAsia="Times New Roman" w:hAnsi="Courier New" w:cs="Courier New"/>
          <w:color w:val="FFFFFF"/>
          <w:sz w:val="23"/>
          <w:szCs w:val="23"/>
        </w:rPr>
      </w:pPr>
      <w:ins w:id="128"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nrpe-3.2]# </w:t>
        </w:r>
        <w:proofErr w:type="gramStart"/>
        <w:r w:rsidRPr="00394385">
          <w:rPr>
            <w:rFonts w:ascii="Courier New" w:eastAsia="Times New Roman" w:hAnsi="Courier New" w:cs="Courier New"/>
            <w:color w:val="FFFFFF"/>
            <w:sz w:val="23"/>
            <w:szCs w:val="23"/>
          </w:rPr>
          <w:t>make</w:t>
        </w:r>
        <w:proofErr w:type="gramEnd"/>
        <w:r w:rsidRPr="00394385">
          <w:rPr>
            <w:rFonts w:ascii="Courier New" w:eastAsia="Times New Roman" w:hAnsi="Courier New" w:cs="Courier New"/>
            <w:color w:val="FFFFFF"/>
            <w:sz w:val="23"/>
            <w:szCs w:val="23"/>
          </w:rPr>
          <w:t xml:space="preserve"> install-daemon-</w:t>
        </w:r>
        <w:proofErr w:type="spellStart"/>
        <w:r w:rsidRPr="00394385">
          <w:rPr>
            <w:rFonts w:ascii="Courier New" w:eastAsia="Times New Roman" w:hAnsi="Courier New" w:cs="Courier New"/>
            <w:color w:val="FFFFFF"/>
            <w:sz w:val="23"/>
            <w:szCs w:val="23"/>
          </w:rPr>
          <w:t>config</w:t>
        </w:r>
        <w:proofErr w:type="spellEnd"/>
      </w:ins>
    </w:p>
    <w:p w:rsidR="00394385" w:rsidRPr="00394385" w:rsidRDefault="00394385" w:rsidP="00394385">
      <w:pPr>
        <w:shd w:val="clear" w:color="auto" w:fill="FFFFFF"/>
        <w:spacing w:after="240" w:line="384" w:lineRule="atLeast"/>
        <w:textAlignment w:val="baseline"/>
        <w:rPr>
          <w:ins w:id="129" w:author="Unknown"/>
          <w:rFonts w:ascii="Arial" w:eastAsia="Times New Roman" w:hAnsi="Arial" w:cs="Arial"/>
          <w:color w:val="272727"/>
          <w:sz w:val="23"/>
          <w:szCs w:val="23"/>
        </w:rPr>
      </w:pPr>
      <w:ins w:id="130" w:author="Unknown">
        <w:r w:rsidRPr="00394385">
          <w:rPr>
            <w:rFonts w:ascii="Arial" w:eastAsia="Times New Roman" w:hAnsi="Arial" w:cs="Arial"/>
            <w:color w:val="272727"/>
            <w:sz w:val="23"/>
            <w:szCs w:val="23"/>
          </w:rPr>
          <w:t xml:space="preserve">Install the NRPE daemon under </w:t>
        </w:r>
        <w:proofErr w:type="spellStart"/>
        <w:r w:rsidRPr="00394385">
          <w:rPr>
            <w:rFonts w:ascii="Arial" w:eastAsia="Times New Roman" w:hAnsi="Arial" w:cs="Arial"/>
            <w:color w:val="272727"/>
            <w:sz w:val="23"/>
            <w:szCs w:val="23"/>
          </w:rPr>
          <w:t>xinetd</w:t>
        </w:r>
        <w:proofErr w:type="spellEnd"/>
        <w:r w:rsidRPr="00394385">
          <w:rPr>
            <w:rFonts w:ascii="Arial" w:eastAsia="Times New Roman" w:hAnsi="Arial" w:cs="Arial"/>
            <w:color w:val="272727"/>
            <w:sz w:val="23"/>
            <w:szCs w:val="23"/>
          </w:rPr>
          <w:t xml:space="preserve"> as a 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31" w:author="Unknown"/>
          <w:rFonts w:ascii="Courier New" w:eastAsia="Times New Roman" w:hAnsi="Courier New" w:cs="Courier New"/>
          <w:color w:val="FFFFFF"/>
          <w:sz w:val="23"/>
          <w:szCs w:val="23"/>
        </w:rPr>
      </w:pPr>
      <w:ins w:id="132"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nrpe-3.2]# </w:t>
        </w:r>
        <w:proofErr w:type="gramStart"/>
        <w:r w:rsidRPr="00394385">
          <w:rPr>
            <w:rFonts w:ascii="Courier New" w:eastAsia="Times New Roman" w:hAnsi="Courier New" w:cs="Courier New"/>
            <w:color w:val="FFFFFF"/>
            <w:sz w:val="23"/>
            <w:szCs w:val="23"/>
          </w:rPr>
          <w:t>make</w:t>
        </w:r>
        <w:proofErr w:type="gramEnd"/>
        <w:r w:rsidRPr="00394385">
          <w:rPr>
            <w:rFonts w:ascii="Courier New" w:eastAsia="Times New Roman" w:hAnsi="Courier New" w:cs="Courier New"/>
            <w:color w:val="FFFFFF"/>
            <w:sz w:val="23"/>
            <w:szCs w:val="23"/>
          </w:rPr>
          <w:t xml:space="preserve"> install-</w:t>
        </w:r>
        <w:proofErr w:type="spellStart"/>
        <w:r w:rsidRPr="00394385">
          <w:rPr>
            <w:rFonts w:ascii="Courier New" w:eastAsia="Times New Roman" w:hAnsi="Courier New" w:cs="Courier New"/>
            <w:color w:val="FFFFFF"/>
            <w:sz w:val="23"/>
            <w:szCs w:val="23"/>
          </w:rPr>
          <w:t>xinetd</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33" w:author="Unknown"/>
          <w:rFonts w:ascii="Courier New" w:eastAsia="Times New Roman" w:hAnsi="Courier New" w:cs="Courier New"/>
          <w:color w:val="FFFFFF"/>
          <w:sz w:val="23"/>
          <w:szCs w:val="23"/>
        </w:rPr>
      </w:pPr>
      <w:ins w:id="134" w:author="Unknown">
        <w:r w:rsidRPr="00394385">
          <w:rPr>
            <w:rFonts w:ascii="Courier New" w:eastAsia="Times New Roman" w:hAnsi="Courier New" w:cs="Courier New"/>
            <w:color w:val="FFFFFF"/>
            <w:sz w:val="23"/>
            <w:szCs w:val="23"/>
          </w:rPr>
          <w:t>OR</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35" w:author="Unknown"/>
          <w:rFonts w:ascii="Courier New" w:eastAsia="Times New Roman" w:hAnsi="Courier New" w:cs="Courier New"/>
          <w:color w:val="FFFFFF"/>
          <w:sz w:val="23"/>
          <w:szCs w:val="23"/>
        </w:rPr>
      </w:pPr>
      <w:ins w:id="136"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nrpe-3.2]# </w:t>
        </w:r>
        <w:proofErr w:type="gramStart"/>
        <w:r w:rsidRPr="00394385">
          <w:rPr>
            <w:rFonts w:ascii="Courier New" w:eastAsia="Times New Roman" w:hAnsi="Courier New" w:cs="Courier New"/>
            <w:color w:val="FFFFFF"/>
            <w:sz w:val="23"/>
            <w:szCs w:val="23"/>
          </w:rPr>
          <w:t>make</w:t>
        </w:r>
        <w:proofErr w:type="gramEnd"/>
        <w:r w:rsidRPr="00394385">
          <w:rPr>
            <w:rFonts w:ascii="Courier New" w:eastAsia="Times New Roman" w:hAnsi="Courier New" w:cs="Courier New"/>
            <w:color w:val="FFFFFF"/>
            <w:sz w:val="23"/>
            <w:szCs w:val="23"/>
          </w:rPr>
          <w:t xml:space="preserve"> install-</w:t>
        </w:r>
        <w:proofErr w:type="spellStart"/>
        <w:r w:rsidRPr="00394385">
          <w:rPr>
            <w:rFonts w:ascii="Courier New" w:eastAsia="Times New Roman" w:hAnsi="Courier New" w:cs="Courier New"/>
            <w:color w:val="FFFFFF"/>
            <w:sz w:val="23"/>
            <w:szCs w:val="23"/>
          </w:rPr>
          <w:t>inetd</w:t>
        </w:r>
        <w:proofErr w:type="spellEnd"/>
      </w:ins>
    </w:p>
    <w:p w:rsidR="00394385" w:rsidRPr="00394385" w:rsidRDefault="00394385" w:rsidP="00394385">
      <w:pPr>
        <w:shd w:val="clear" w:color="auto" w:fill="FFFFFF"/>
        <w:spacing w:after="0" w:line="384" w:lineRule="atLeast"/>
        <w:textAlignment w:val="baseline"/>
        <w:rPr>
          <w:ins w:id="137" w:author="Unknown"/>
          <w:rFonts w:ascii="Arial" w:eastAsia="Times New Roman" w:hAnsi="Arial" w:cs="Arial"/>
          <w:color w:val="272727"/>
          <w:sz w:val="23"/>
          <w:szCs w:val="23"/>
        </w:rPr>
      </w:pPr>
      <w:ins w:id="138" w:author="Unknown">
        <w:r w:rsidRPr="00394385">
          <w:rPr>
            <w:rFonts w:ascii="Arial" w:eastAsia="Times New Roman" w:hAnsi="Arial" w:cs="Arial"/>
            <w:color w:val="272727"/>
            <w:sz w:val="23"/>
            <w:szCs w:val="23"/>
          </w:rPr>
          <w:lastRenderedPageBreak/>
          <w:t>Now open </w:t>
        </w:r>
        <w:r w:rsidRPr="00394385">
          <w:rPr>
            <w:rFonts w:ascii="inherit" w:eastAsia="Times New Roman" w:hAnsi="inherit" w:cs="Arial"/>
            <w:color w:val="333333"/>
            <w:sz w:val="23"/>
          </w:rPr>
          <w:t>/etc/</w:t>
        </w:r>
        <w:proofErr w:type="spellStart"/>
        <w:r w:rsidRPr="00394385">
          <w:rPr>
            <w:rFonts w:ascii="inherit" w:eastAsia="Times New Roman" w:hAnsi="inherit" w:cs="Arial"/>
            <w:color w:val="333333"/>
            <w:sz w:val="23"/>
          </w:rPr>
          <w:t>xinetd.d</w:t>
        </w:r>
        <w:proofErr w:type="spellEnd"/>
        <w:r w:rsidRPr="00394385">
          <w:rPr>
            <w:rFonts w:ascii="inherit" w:eastAsia="Times New Roman" w:hAnsi="inherit" w:cs="Arial"/>
            <w:color w:val="333333"/>
            <w:sz w:val="23"/>
          </w:rPr>
          <w:t>/</w:t>
        </w:r>
        <w:proofErr w:type="spellStart"/>
        <w:r w:rsidRPr="00394385">
          <w:rPr>
            <w:rFonts w:ascii="inherit" w:eastAsia="Times New Roman" w:hAnsi="inherit" w:cs="Arial"/>
            <w:color w:val="333333"/>
            <w:sz w:val="23"/>
          </w:rPr>
          <w:t>nrpe</w:t>
        </w:r>
        <w:proofErr w:type="spellEnd"/>
        <w:r w:rsidRPr="00394385">
          <w:rPr>
            <w:rFonts w:ascii="Arial" w:eastAsia="Times New Roman" w:hAnsi="Arial" w:cs="Arial"/>
            <w:color w:val="272727"/>
            <w:sz w:val="23"/>
            <w:szCs w:val="23"/>
          </w:rPr>
          <w:t> file and add the </w:t>
        </w:r>
        <w:proofErr w:type="spellStart"/>
        <w:r w:rsidRPr="00394385">
          <w:rPr>
            <w:rFonts w:ascii="inherit" w:eastAsia="Times New Roman" w:hAnsi="inherit" w:cs="Arial"/>
            <w:color w:val="333333"/>
            <w:sz w:val="23"/>
          </w:rPr>
          <w:t>localhost</w:t>
        </w:r>
        <w:proofErr w:type="spellEnd"/>
        <w:r w:rsidRPr="00394385">
          <w:rPr>
            <w:rFonts w:ascii="Arial" w:eastAsia="Times New Roman" w:hAnsi="Arial" w:cs="Arial"/>
            <w:color w:val="272727"/>
            <w:sz w:val="23"/>
            <w:szCs w:val="23"/>
          </w:rPr>
          <w:t> and </w:t>
        </w:r>
        <w:r w:rsidRPr="00394385">
          <w:rPr>
            <w:rFonts w:ascii="inherit" w:eastAsia="Times New Roman" w:hAnsi="inherit" w:cs="Arial"/>
            <w:color w:val="333333"/>
            <w:sz w:val="23"/>
          </w:rPr>
          <w:t>IP address</w:t>
        </w:r>
        <w:r w:rsidRPr="00394385">
          <w:rPr>
            <w:rFonts w:ascii="Arial" w:eastAsia="Times New Roman" w:hAnsi="Arial" w:cs="Arial"/>
            <w:color w:val="272727"/>
            <w:sz w:val="23"/>
            <w:szCs w:val="23"/>
          </w:rPr>
          <w:t> of the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Monitoring Server</w:t>
        </w:r>
        <w:r w:rsidRPr="00394385">
          <w:rPr>
            <w:rFonts w:ascii="Arial" w:eastAsia="Times New Roman" w:hAnsi="Arial" w:cs="Arial"/>
            <w:color w:val="272727"/>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39" w:author="Unknown"/>
          <w:rFonts w:ascii="Courier New" w:eastAsia="Times New Roman" w:hAnsi="Courier New" w:cs="Courier New"/>
          <w:color w:val="FFFFFF"/>
          <w:sz w:val="23"/>
          <w:szCs w:val="23"/>
        </w:rPr>
      </w:pPr>
      <w:proofErr w:type="spellStart"/>
      <w:ins w:id="140" w:author="Unknown">
        <w:r w:rsidRPr="00394385">
          <w:rPr>
            <w:rFonts w:ascii="Courier New" w:eastAsia="Times New Roman" w:hAnsi="Courier New" w:cs="Courier New"/>
            <w:color w:val="FFFFFF"/>
            <w:sz w:val="23"/>
            <w:szCs w:val="23"/>
          </w:rPr>
          <w:t>only_from</w:t>
        </w:r>
        <w:proofErr w:type="spellEnd"/>
        <w:r w:rsidRPr="00394385">
          <w:rPr>
            <w:rFonts w:ascii="Courier New" w:eastAsia="Times New Roman" w:hAnsi="Courier New" w:cs="Courier New"/>
            <w:color w:val="FFFFFF"/>
            <w:sz w:val="23"/>
            <w:szCs w:val="23"/>
          </w:rPr>
          <w:t xml:space="preserve"> = 127.0.0.1 </w:t>
        </w:r>
        <w:proofErr w:type="spellStart"/>
        <w:r w:rsidRPr="00394385">
          <w:rPr>
            <w:rFonts w:ascii="inherit" w:eastAsia="Times New Roman" w:hAnsi="inherit" w:cs="Courier New"/>
            <w:b/>
            <w:bCs/>
            <w:color w:val="FFFFFF"/>
            <w:sz w:val="23"/>
          </w:rPr>
          <w:t>localhost</w:t>
        </w:r>
        <w:proofErr w:type="spellEnd"/>
        <w:r w:rsidRPr="00394385">
          <w:rPr>
            <w:rFonts w:ascii="Courier New" w:eastAsia="Times New Roman" w:hAnsi="Courier New" w:cs="Courier New"/>
            <w:color w:val="FFFFFF"/>
            <w:sz w:val="23"/>
            <w:szCs w:val="23"/>
          </w:rPr>
          <w:t xml:space="preserve"> </w:t>
        </w:r>
        <w:r w:rsidRPr="00394385">
          <w:rPr>
            <w:rFonts w:ascii="inherit" w:eastAsia="Times New Roman" w:hAnsi="inherit" w:cs="Courier New"/>
            <w:b/>
            <w:bCs/>
            <w:color w:val="FFFFFF"/>
            <w:sz w:val="23"/>
          </w:rPr>
          <w:t>&lt;</w:t>
        </w:r>
        <w:proofErr w:type="spellStart"/>
        <w:r w:rsidRPr="00394385">
          <w:rPr>
            <w:rFonts w:ascii="inherit" w:eastAsia="Times New Roman" w:hAnsi="inherit" w:cs="Courier New"/>
            <w:b/>
            <w:bCs/>
            <w:color w:val="FFFFFF"/>
            <w:sz w:val="23"/>
          </w:rPr>
          <w:t>nagios_ip_address</w:t>
        </w:r>
        <w:proofErr w:type="spellEnd"/>
        <w:r w:rsidRPr="00394385">
          <w:rPr>
            <w:rFonts w:ascii="inherit" w:eastAsia="Times New Roman" w:hAnsi="inherit" w:cs="Courier New"/>
            <w:b/>
            <w:bCs/>
            <w:color w:val="FFFFFF"/>
            <w:sz w:val="23"/>
          </w:rPr>
          <w:t>&gt;</w:t>
        </w:r>
      </w:ins>
    </w:p>
    <w:p w:rsidR="00394385" w:rsidRPr="00394385" w:rsidRDefault="00394385" w:rsidP="00394385">
      <w:pPr>
        <w:shd w:val="clear" w:color="auto" w:fill="FFFFFF"/>
        <w:spacing w:after="0" w:line="384" w:lineRule="atLeast"/>
        <w:textAlignment w:val="baseline"/>
        <w:rPr>
          <w:ins w:id="141" w:author="Unknown"/>
          <w:rFonts w:ascii="Arial" w:eastAsia="Times New Roman" w:hAnsi="Arial" w:cs="Arial"/>
          <w:color w:val="272727"/>
          <w:sz w:val="23"/>
          <w:szCs w:val="23"/>
        </w:rPr>
      </w:pPr>
      <w:ins w:id="142" w:author="Unknown">
        <w:r w:rsidRPr="00394385">
          <w:rPr>
            <w:rFonts w:ascii="Arial" w:eastAsia="Times New Roman" w:hAnsi="Arial" w:cs="Arial"/>
            <w:color w:val="272727"/>
            <w:sz w:val="23"/>
            <w:szCs w:val="23"/>
          </w:rPr>
          <w:t>Next, open</w:t>
        </w:r>
        <w:r w:rsidRPr="00394385">
          <w:rPr>
            <w:rFonts w:ascii="inherit" w:eastAsia="Times New Roman" w:hAnsi="inherit" w:cs="Arial"/>
            <w:color w:val="333333"/>
            <w:sz w:val="23"/>
          </w:rPr>
          <w:t> /etc/services</w:t>
        </w:r>
        <w:r w:rsidRPr="00394385">
          <w:rPr>
            <w:rFonts w:ascii="Arial" w:eastAsia="Times New Roman" w:hAnsi="Arial" w:cs="Arial"/>
            <w:color w:val="272727"/>
            <w:sz w:val="23"/>
            <w:szCs w:val="23"/>
          </w:rPr>
          <w:t> file add the following entry for 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daemon at the bottom of the file.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43" w:author="Unknown"/>
          <w:rFonts w:ascii="Courier New" w:eastAsia="Times New Roman" w:hAnsi="Courier New" w:cs="Courier New"/>
          <w:color w:val="FFFFFF"/>
          <w:sz w:val="23"/>
          <w:szCs w:val="23"/>
        </w:rPr>
      </w:pPr>
      <w:proofErr w:type="spellStart"/>
      <w:proofErr w:type="gramStart"/>
      <w:ins w:id="144" w:author="Unknown">
        <w:r w:rsidRPr="00394385">
          <w:rPr>
            <w:rFonts w:ascii="Courier New" w:eastAsia="Times New Roman" w:hAnsi="Courier New" w:cs="Courier New"/>
            <w:color w:val="FFFFFF"/>
            <w:sz w:val="23"/>
            <w:szCs w:val="23"/>
          </w:rPr>
          <w:t>nrpe</w:t>
        </w:r>
        <w:proofErr w:type="spellEnd"/>
        <w:proofErr w:type="gramEnd"/>
        <w:r w:rsidRPr="00394385">
          <w:rPr>
            <w:rFonts w:ascii="Courier New" w:eastAsia="Times New Roman" w:hAnsi="Courier New" w:cs="Courier New"/>
            <w:color w:val="FFFFFF"/>
            <w:sz w:val="23"/>
            <w:szCs w:val="23"/>
          </w:rPr>
          <w:t xml:space="preserve">            5666/</w:t>
        </w:r>
        <w:proofErr w:type="spellStart"/>
        <w:r w:rsidRPr="00394385">
          <w:rPr>
            <w:rFonts w:ascii="Courier New" w:eastAsia="Times New Roman" w:hAnsi="Courier New" w:cs="Courier New"/>
            <w:color w:val="FFFFFF"/>
            <w:sz w:val="23"/>
            <w:szCs w:val="23"/>
          </w:rPr>
          <w:t>tcp</w:t>
        </w:r>
        <w:proofErr w:type="spellEnd"/>
        <w:r w:rsidRPr="00394385">
          <w:rPr>
            <w:rFonts w:ascii="Courier New" w:eastAsia="Times New Roman" w:hAnsi="Courier New" w:cs="Courier New"/>
            <w:color w:val="FFFFFF"/>
            <w:sz w:val="23"/>
            <w:szCs w:val="23"/>
          </w:rPr>
          <w:t xml:space="preserve">                 NRPE</w:t>
        </w:r>
      </w:ins>
    </w:p>
    <w:p w:rsidR="00394385" w:rsidRPr="00394385" w:rsidRDefault="00394385" w:rsidP="00394385">
      <w:pPr>
        <w:shd w:val="clear" w:color="auto" w:fill="FFFFFF"/>
        <w:spacing w:after="240" w:line="384" w:lineRule="atLeast"/>
        <w:textAlignment w:val="baseline"/>
        <w:rPr>
          <w:ins w:id="145" w:author="Unknown"/>
          <w:rFonts w:ascii="Arial" w:eastAsia="Times New Roman" w:hAnsi="Arial" w:cs="Arial"/>
          <w:color w:val="272727"/>
          <w:sz w:val="23"/>
          <w:szCs w:val="23"/>
        </w:rPr>
      </w:pPr>
      <w:ins w:id="146" w:author="Unknown">
        <w:r w:rsidRPr="00394385">
          <w:rPr>
            <w:rFonts w:ascii="Arial" w:eastAsia="Times New Roman" w:hAnsi="Arial" w:cs="Arial"/>
            <w:color w:val="272727"/>
            <w:sz w:val="23"/>
            <w:szCs w:val="23"/>
          </w:rPr>
          <w:t xml:space="preserve">Restart the </w:t>
        </w:r>
        <w:proofErr w:type="spellStart"/>
        <w:r w:rsidRPr="00394385">
          <w:rPr>
            <w:rFonts w:ascii="Arial" w:eastAsia="Times New Roman" w:hAnsi="Arial" w:cs="Arial"/>
            <w:color w:val="272727"/>
            <w:sz w:val="23"/>
            <w:szCs w:val="23"/>
          </w:rPr>
          <w:t>xinetd</w:t>
        </w:r>
        <w:proofErr w:type="spellEnd"/>
        <w:r w:rsidRPr="00394385">
          <w:rPr>
            <w:rFonts w:ascii="Arial" w:eastAsia="Times New Roman" w:hAnsi="Arial" w:cs="Arial"/>
            <w:color w:val="272727"/>
            <w:sz w:val="23"/>
            <w:szCs w:val="23"/>
          </w:rPr>
          <w:t xml:space="preserve"> 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47" w:author="Unknown"/>
          <w:rFonts w:ascii="Courier New" w:eastAsia="Times New Roman" w:hAnsi="Courier New" w:cs="Courier New"/>
          <w:color w:val="FFFFFF"/>
          <w:sz w:val="23"/>
          <w:szCs w:val="23"/>
        </w:rPr>
      </w:pPr>
      <w:ins w:id="148"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service</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xinetd</w:t>
        </w:r>
        <w:proofErr w:type="spellEnd"/>
        <w:r w:rsidRPr="00394385">
          <w:rPr>
            <w:rFonts w:ascii="Courier New" w:eastAsia="Times New Roman" w:hAnsi="Courier New" w:cs="Courier New"/>
            <w:color w:val="FFFFFF"/>
            <w:sz w:val="23"/>
            <w:szCs w:val="23"/>
          </w:rPr>
          <w:t xml:space="preserve"> restart</w:t>
        </w:r>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149" w:author="Unknown"/>
          <w:rFonts w:ascii="inherit" w:eastAsia="Times New Roman" w:hAnsi="inherit" w:cs="Arial"/>
          <w:color w:val="444444"/>
          <w:sz w:val="29"/>
          <w:szCs w:val="29"/>
        </w:rPr>
      </w:pPr>
      <w:ins w:id="150" w:author="Unknown">
        <w:r w:rsidRPr="00394385">
          <w:rPr>
            <w:rFonts w:ascii="inherit" w:eastAsia="Times New Roman" w:hAnsi="inherit" w:cs="Arial"/>
            <w:color w:val="444444"/>
            <w:sz w:val="29"/>
            <w:szCs w:val="29"/>
          </w:rPr>
          <w:t>Step 8: Verify NRPE Daemon Locally</w:t>
        </w:r>
      </w:ins>
    </w:p>
    <w:p w:rsidR="00394385" w:rsidRPr="00394385" w:rsidRDefault="00394385" w:rsidP="00394385">
      <w:pPr>
        <w:shd w:val="clear" w:color="auto" w:fill="FFFFFF"/>
        <w:spacing w:after="240" w:line="384" w:lineRule="atLeast"/>
        <w:textAlignment w:val="baseline"/>
        <w:rPr>
          <w:ins w:id="151" w:author="Unknown"/>
          <w:rFonts w:ascii="Arial" w:eastAsia="Times New Roman" w:hAnsi="Arial" w:cs="Arial"/>
          <w:color w:val="272727"/>
          <w:sz w:val="23"/>
          <w:szCs w:val="23"/>
        </w:rPr>
      </w:pPr>
      <w:ins w:id="152" w:author="Unknown">
        <w:r w:rsidRPr="00394385">
          <w:rPr>
            <w:rFonts w:ascii="Arial" w:eastAsia="Times New Roman" w:hAnsi="Arial" w:cs="Arial"/>
            <w:color w:val="272727"/>
            <w:sz w:val="23"/>
            <w:szCs w:val="23"/>
          </w:rPr>
          <w:t xml:space="preserve">Run the following command to verify the NRPE daemon working correctly under </w:t>
        </w:r>
        <w:proofErr w:type="spellStart"/>
        <w:r w:rsidRPr="00394385">
          <w:rPr>
            <w:rFonts w:ascii="Arial" w:eastAsia="Times New Roman" w:hAnsi="Arial" w:cs="Arial"/>
            <w:color w:val="272727"/>
            <w:sz w:val="23"/>
            <w:szCs w:val="23"/>
          </w:rPr>
          <w:t>xinetd</w:t>
        </w:r>
        <w:proofErr w:type="spellEnd"/>
        <w:r w:rsidRPr="00394385">
          <w:rPr>
            <w:rFonts w:ascii="Arial" w:eastAsia="Times New Roman" w:hAnsi="Arial" w:cs="Arial"/>
            <w:color w:val="272727"/>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53" w:author="Unknown"/>
          <w:rFonts w:ascii="Courier New" w:eastAsia="Times New Roman" w:hAnsi="Courier New" w:cs="Courier New"/>
          <w:color w:val="FFFFFF"/>
          <w:sz w:val="23"/>
          <w:szCs w:val="23"/>
        </w:rPr>
      </w:pPr>
      <w:ins w:id="154"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netstat</w:t>
        </w:r>
        <w:proofErr w:type="spellEnd"/>
        <w:proofErr w:type="gramEnd"/>
        <w:r w:rsidRPr="00394385">
          <w:rPr>
            <w:rFonts w:ascii="Courier New" w:eastAsia="Times New Roman" w:hAnsi="Courier New" w:cs="Courier New"/>
            <w:color w:val="FFFFFF"/>
            <w:sz w:val="23"/>
            <w:szCs w:val="23"/>
          </w:rPr>
          <w:t xml:space="preserve"> -at | </w:t>
        </w:r>
        <w:proofErr w:type="spellStart"/>
        <w:r w:rsidRPr="00394385">
          <w:rPr>
            <w:rFonts w:ascii="Courier New" w:eastAsia="Times New Roman" w:hAnsi="Courier New" w:cs="Courier New"/>
            <w:color w:val="FFFFFF"/>
            <w:sz w:val="23"/>
            <w:szCs w:val="23"/>
          </w:rPr>
          <w:t>grep</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nrpe</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55"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56" w:author="Unknown"/>
          <w:rFonts w:ascii="Courier New" w:eastAsia="Times New Roman" w:hAnsi="Courier New" w:cs="Courier New"/>
          <w:color w:val="FFFFFF"/>
          <w:sz w:val="23"/>
          <w:szCs w:val="23"/>
        </w:rPr>
      </w:pPr>
      <w:proofErr w:type="spellStart"/>
      <w:proofErr w:type="gramStart"/>
      <w:ins w:id="157" w:author="Unknown">
        <w:r w:rsidRPr="00394385">
          <w:rPr>
            <w:rFonts w:ascii="Courier New" w:eastAsia="Times New Roman" w:hAnsi="Courier New" w:cs="Courier New"/>
            <w:color w:val="FFFFFF"/>
            <w:sz w:val="23"/>
            <w:szCs w:val="23"/>
          </w:rPr>
          <w:t>tcp</w:t>
        </w:r>
        <w:proofErr w:type="spellEnd"/>
        <w:proofErr w:type="gramEnd"/>
        <w:r w:rsidRPr="00394385">
          <w:rPr>
            <w:rFonts w:ascii="Courier New" w:eastAsia="Times New Roman" w:hAnsi="Courier New" w:cs="Courier New"/>
            <w:color w:val="FFFFFF"/>
            <w:sz w:val="23"/>
            <w:szCs w:val="23"/>
          </w:rPr>
          <w:t xml:space="preserve">        0      </w:t>
        </w:r>
        <w:proofErr w:type="spellStart"/>
        <w:r w:rsidRPr="00394385">
          <w:rPr>
            <w:rFonts w:ascii="Courier New" w:eastAsia="Times New Roman" w:hAnsi="Courier New" w:cs="Courier New"/>
            <w:color w:val="FFFFFF"/>
            <w:sz w:val="23"/>
            <w:szCs w:val="23"/>
          </w:rPr>
          <w:t>0</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nrpe</w:t>
        </w:r>
        <w:proofErr w:type="spellEnd"/>
        <w:r w:rsidRPr="00394385">
          <w:rPr>
            <w:rFonts w:ascii="Courier New" w:eastAsia="Times New Roman" w:hAnsi="Courier New" w:cs="Courier New"/>
            <w:color w:val="FFFFFF"/>
            <w:sz w:val="23"/>
            <w:szCs w:val="23"/>
          </w:rPr>
          <w:t xml:space="preserve">                      *:*                         LISTEN</w:t>
        </w:r>
      </w:ins>
    </w:p>
    <w:p w:rsidR="00394385" w:rsidRPr="00394385" w:rsidRDefault="00394385" w:rsidP="00394385">
      <w:pPr>
        <w:shd w:val="clear" w:color="auto" w:fill="FFFFFF"/>
        <w:spacing w:after="240" w:line="384" w:lineRule="atLeast"/>
        <w:textAlignment w:val="baseline"/>
        <w:rPr>
          <w:ins w:id="158" w:author="Unknown"/>
          <w:rFonts w:ascii="Arial" w:eastAsia="Times New Roman" w:hAnsi="Arial" w:cs="Arial"/>
          <w:color w:val="272727"/>
          <w:sz w:val="23"/>
          <w:szCs w:val="23"/>
        </w:rPr>
      </w:pPr>
      <w:ins w:id="159" w:author="Unknown">
        <w:r w:rsidRPr="00394385">
          <w:rPr>
            <w:rFonts w:ascii="Arial" w:eastAsia="Times New Roman" w:hAnsi="Arial" w:cs="Arial"/>
            <w:color w:val="272727"/>
            <w:sz w:val="23"/>
            <w:szCs w:val="23"/>
          </w:rPr>
          <w:t>If you get output similar to above, means it working correctly. If not, make sure to check the following things.</w:t>
        </w:r>
      </w:ins>
    </w:p>
    <w:p w:rsidR="00394385" w:rsidRPr="00394385" w:rsidRDefault="00394385" w:rsidP="00394385">
      <w:pPr>
        <w:numPr>
          <w:ilvl w:val="0"/>
          <w:numId w:val="2"/>
        </w:numPr>
        <w:shd w:val="clear" w:color="auto" w:fill="FFFFFF"/>
        <w:spacing w:after="0" w:line="384" w:lineRule="atLeast"/>
        <w:ind w:left="389"/>
        <w:textAlignment w:val="baseline"/>
        <w:rPr>
          <w:ins w:id="160" w:author="Unknown"/>
          <w:rFonts w:ascii="Arial" w:eastAsia="Times New Roman" w:hAnsi="Arial" w:cs="Arial"/>
          <w:color w:val="272727"/>
          <w:sz w:val="23"/>
          <w:szCs w:val="23"/>
        </w:rPr>
      </w:pPr>
      <w:ins w:id="161" w:author="Unknown">
        <w:r w:rsidRPr="00394385">
          <w:rPr>
            <w:rFonts w:ascii="Arial" w:eastAsia="Times New Roman" w:hAnsi="Arial" w:cs="Arial"/>
            <w:color w:val="272727"/>
            <w:sz w:val="23"/>
            <w:szCs w:val="23"/>
          </w:rPr>
          <w:t xml:space="preserve">Check you’ve added </w:t>
        </w:r>
        <w:proofErr w:type="spellStart"/>
        <w:r w:rsidRPr="00394385">
          <w:rPr>
            <w:rFonts w:ascii="Arial" w:eastAsia="Times New Roman" w:hAnsi="Arial" w:cs="Arial"/>
            <w:color w:val="272727"/>
            <w:sz w:val="23"/>
            <w:szCs w:val="23"/>
          </w:rPr>
          <w:t>nrpe</w:t>
        </w:r>
        <w:proofErr w:type="spellEnd"/>
        <w:r w:rsidRPr="00394385">
          <w:rPr>
            <w:rFonts w:ascii="Arial" w:eastAsia="Times New Roman" w:hAnsi="Arial" w:cs="Arial"/>
            <w:color w:val="272727"/>
            <w:sz w:val="23"/>
            <w:szCs w:val="23"/>
          </w:rPr>
          <w:t xml:space="preserve"> entry correctly in </w:t>
        </w:r>
        <w:r w:rsidRPr="00394385">
          <w:rPr>
            <w:rFonts w:ascii="inherit" w:eastAsia="Times New Roman" w:hAnsi="inherit" w:cs="Arial"/>
            <w:color w:val="333333"/>
            <w:sz w:val="23"/>
          </w:rPr>
          <w:t>/etc/services</w:t>
        </w:r>
        <w:r w:rsidRPr="00394385">
          <w:rPr>
            <w:rFonts w:ascii="Arial" w:eastAsia="Times New Roman" w:hAnsi="Arial" w:cs="Arial"/>
            <w:color w:val="272727"/>
            <w:sz w:val="23"/>
            <w:szCs w:val="23"/>
          </w:rPr>
          <w:t> file</w:t>
        </w:r>
      </w:ins>
    </w:p>
    <w:p w:rsidR="00394385" w:rsidRPr="00394385" w:rsidRDefault="00394385" w:rsidP="00394385">
      <w:pPr>
        <w:numPr>
          <w:ilvl w:val="0"/>
          <w:numId w:val="2"/>
        </w:numPr>
        <w:shd w:val="clear" w:color="auto" w:fill="FFFFFF"/>
        <w:spacing w:after="0" w:line="384" w:lineRule="atLeast"/>
        <w:ind w:left="389"/>
        <w:textAlignment w:val="baseline"/>
        <w:rPr>
          <w:ins w:id="162" w:author="Unknown"/>
          <w:rFonts w:ascii="Arial" w:eastAsia="Times New Roman" w:hAnsi="Arial" w:cs="Arial"/>
          <w:color w:val="272727"/>
          <w:sz w:val="23"/>
          <w:szCs w:val="23"/>
        </w:rPr>
      </w:pPr>
      <w:ins w:id="163" w:author="Unknown">
        <w:r w:rsidRPr="00394385">
          <w:rPr>
            <w:rFonts w:ascii="Arial" w:eastAsia="Times New Roman" w:hAnsi="Arial" w:cs="Arial"/>
            <w:color w:val="272727"/>
            <w:sz w:val="23"/>
            <w:szCs w:val="23"/>
          </w:rPr>
          <w:t>The </w:t>
        </w:r>
        <w:proofErr w:type="spellStart"/>
        <w:r w:rsidRPr="00394385">
          <w:rPr>
            <w:rFonts w:ascii="inherit" w:eastAsia="Times New Roman" w:hAnsi="inherit" w:cs="Arial"/>
            <w:color w:val="333333"/>
            <w:sz w:val="23"/>
          </w:rPr>
          <w:t>only_from</w:t>
        </w:r>
        <w:proofErr w:type="spellEnd"/>
        <w:r w:rsidRPr="00394385">
          <w:rPr>
            <w:rFonts w:ascii="Arial" w:eastAsia="Times New Roman" w:hAnsi="Arial" w:cs="Arial"/>
            <w:color w:val="272727"/>
            <w:sz w:val="23"/>
            <w:szCs w:val="23"/>
          </w:rPr>
          <w:t> contains an entry for “</w:t>
        </w:r>
        <w:proofErr w:type="spellStart"/>
        <w:r w:rsidRPr="00394385">
          <w:rPr>
            <w:rFonts w:ascii="inherit" w:eastAsia="Times New Roman" w:hAnsi="inherit" w:cs="Arial"/>
            <w:color w:val="333333"/>
            <w:sz w:val="23"/>
          </w:rPr>
          <w:t>nagios_ip_address</w:t>
        </w:r>
        <w:proofErr w:type="spellEnd"/>
        <w:r w:rsidRPr="00394385">
          <w:rPr>
            <w:rFonts w:ascii="Arial" w:eastAsia="Times New Roman" w:hAnsi="Arial" w:cs="Arial"/>
            <w:color w:val="272727"/>
            <w:sz w:val="23"/>
            <w:szCs w:val="23"/>
          </w:rPr>
          <w:t>” in the </w:t>
        </w:r>
        <w:r w:rsidRPr="00394385">
          <w:rPr>
            <w:rFonts w:ascii="inherit" w:eastAsia="Times New Roman" w:hAnsi="inherit" w:cs="Arial"/>
            <w:color w:val="333333"/>
            <w:sz w:val="23"/>
          </w:rPr>
          <w:t>/etc/</w:t>
        </w:r>
        <w:proofErr w:type="spellStart"/>
        <w:r w:rsidRPr="00394385">
          <w:rPr>
            <w:rFonts w:ascii="inherit" w:eastAsia="Times New Roman" w:hAnsi="inherit" w:cs="Arial"/>
            <w:color w:val="333333"/>
            <w:sz w:val="23"/>
          </w:rPr>
          <w:t>xinetd.d</w:t>
        </w:r>
        <w:proofErr w:type="spellEnd"/>
        <w:r w:rsidRPr="00394385">
          <w:rPr>
            <w:rFonts w:ascii="inherit" w:eastAsia="Times New Roman" w:hAnsi="inherit" w:cs="Arial"/>
            <w:color w:val="333333"/>
            <w:sz w:val="23"/>
          </w:rPr>
          <w:t>/</w:t>
        </w:r>
        <w:proofErr w:type="spellStart"/>
        <w:r w:rsidRPr="00394385">
          <w:rPr>
            <w:rFonts w:ascii="inherit" w:eastAsia="Times New Roman" w:hAnsi="inherit" w:cs="Arial"/>
            <w:color w:val="333333"/>
            <w:sz w:val="23"/>
          </w:rPr>
          <w:t>nrpe</w:t>
        </w:r>
        <w:proofErr w:type="spellEnd"/>
        <w:r w:rsidRPr="00394385">
          <w:rPr>
            <w:rFonts w:ascii="Arial" w:eastAsia="Times New Roman" w:hAnsi="Arial" w:cs="Arial"/>
            <w:color w:val="272727"/>
            <w:sz w:val="23"/>
            <w:szCs w:val="23"/>
          </w:rPr>
          <w:t> file.</w:t>
        </w:r>
      </w:ins>
    </w:p>
    <w:p w:rsidR="00394385" w:rsidRPr="00394385" w:rsidRDefault="00394385" w:rsidP="00394385">
      <w:pPr>
        <w:numPr>
          <w:ilvl w:val="0"/>
          <w:numId w:val="2"/>
        </w:numPr>
        <w:shd w:val="clear" w:color="auto" w:fill="FFFFFF"/>
        <w:spacing w:after="0" w:line="384" w:lineRule="atLeast"/>
        <w:ind w:left="389"/>
        <w:textAlignment w:val="baseline"/>
        <w:rPr>
          <w:ins w:id="164" w:author="Unknown"/>
          <w:rFonts w:ascii="Arial" w:eastAsia="Times New Roman" w:hAnsi="Arial" w:cs="Arial"/>
          <w:color w:val="272727"/>
          <w:sz w:val="23"/>
          <w:szCs w:val="23"/>
        </w:rPr>
      </w:pPr>
      <w:ins w:id="165" w:author="Unknown">
        <w:r w:rsidRPr="00394385">
          <w:rPr>
            <w:rFonts w:ascii="Arial" w:eastAsia="Times New Roman" w:hAnsi="Arial" w:cs="Arial"/>
            <w:color w:val="272727"/>
            <w:sz w:val="23"/>
            <w:szCs w:val="23"/>
          </w:rPr>
          <w:t>The </w:t>
        </w:r>
        <w:proofErr w:type="spellStart"/>
        <w:r w:rsidRPr="00394385">
          <w:rPr>
            <w:rFonts w:ascii="inherit" w:eastAsia="Times New Roman" w:hAnsi="inherit" w:cs="Arial"/>
            <w:color w:val="333333"/>
            <w:sz w:val="23"/>
          </w:rPr>
          <w:t>xinetd</w:t>
        </w:r>
        <w:proofErr w:type="spellEnd"/>
        <w:r w:rsidRPr="00394385">
          <w:rPr>
            <w:rFonts w:ascii="Arial" w:eastAsia="Times New Roman" w:hAnsi="Arial" w:cs="Arial"/>
            <w:color w:val="272727"/>
            <w:sz w:val="23"/>
            <w:szCs w:val="23"/>
          </w:rPr>
          <w:t> is installed and started.</w:t>
        </w:r>
      </w:ins>
    </w:p>
    <w:p w:rsidR="00394385" w:rsidRPr="00394385" w:rsidRDefault="00394385" w:rsidP="00394385">
      <w:pPr>
        <w:numPr>
          <w:ilvl w:val="0"/>
          <w:numId w:val="2"/>
        </w:numPr>
        <w:shd w:val="clear" w:color="auto" w:fill="FFFFFF"/>
        <w:spacing w:after="0" w:line="384" w:lineRule="atLeast"/>
        <w:ind w:left="389"/>
        <w:textAlignment w:val="baseline"/>
        <w:rPr>
          <w:ins w:id="166" w:author="Unknown"/>
          <w:rFonts w:ascii="Arial" w:eastAsia="Times New Roman" w:hAnsi="Arial" w:cs="Arial"/>
          <w:color w:val="272727"/>
          <w:sz w:val="23"/>
          <w:szCs w:val="23"/>
        </w:rPr>
      </w:pPr>
      <w:ins w:id="167" w:author="Unknown">
        <w:r w:rsidRPr="00394385">
          <w:rPr>
            <w:rFonts w:ascii="Arial" w:eastAsia="Times New Roman" w:hAnsi="Arial" w:cs="Arial"/>
            <w:color w:val="272727"/>
            <w:sz w:val="23"/>
            <w:szCs w:val="23"/>
          </w:rPr>
          <w:t>Check for the errors in the </w:t>
        </w:r>
        <w:r w:rsidRPr="00394385">
          <w:rPr>
            <w:rFonts w:ascii="inherit" w:eastAsia="Times New Roman" w:hAnsi="inherit" w:cs="Arial"/>
            <w:color w:val="333333"/>
            <w:sz w:val="23"/>
          </w:rPr>
          <w:t>system log</w:t>
        </w:r>
        <w:r w:rsidRPr="00394385">
          <w:rPr>
            <w:rFonts w:ascii="Arial" w:eastAsia="Times New Roman" w:hAnsi="Arial" w:cs="Arial"/>
            <w:color w:val="272727"/>
            <w:sz w:val="23"/>
            <w:szCs w:val="23"/>
          </w:rPr>
          <w:t> files for about </w:t>
        </w:r>
        <w:proofErr w:type="spellStart"/>
        <w:r w:rsidRPr="00394385">
          <w:rPr>
            <w:rFonts w:ascii="inherit" w:eastAsia="Times New Roman" w:hAnsi="inherit" w:cs="Arial"/>
            <w:color w:val="333333"/>
            <w:sz w:val="23"/>
          </w:rPr>
          <w:t>xinetd</w:t>
        </w:r>
        <w:proofErr w:type="spellEnd"/>
        <w:r w:rsidRPr="00394385">
          <w:rPr>
            <w:rFonts w:ascii="Arial" w:eastAsia="Times New Roman" w:hAnsi="Arial" w:cs="Arial"/>
            <w:color w:val="272727"/>
            <w:sz w:val="23"/>
            <w:szCs w:val="23"/>
          </w:rPr>
          <w:t> or</w:t>
        </w:r>
        <w:r w:rsidRPr="00394385">
          <w:rPr>
            <w:rFonts w:ascii="inherit" w:eastAsia="Times New Roman" w:hAnsi="inherit" w:cs="Arial"/>
            <w:color w:val="333333"/>
            <w:sz w:val="23"/>
          </w:rPr>
          <w:t> </w:t>
        </w:r>
        <w:proofErr w:type="spellStart"/>
        <w:r w:rsidRPr="00394385">
          <w:rPr>
            <w:rFonts w:ascii="inherit" w:eastAsia="Times New Roman" w:hAnsi="inherit" w:cs="Arial"/>
            <w:color w:val="333333"/>
            <w:sz w:val="23"/>
          </w:rPr>
          <w:t>nrpe</w:t>
        </w:r>
        <w:proofErr w:type="spellEnd"/>
        <w:r w:rsidRPr="00394385">
          <w:rPr>
            <w:rFonts w:ascii="Arial" w:eastAsia="Times New Roman" w:hAnsi="Arial" w:cs="Arial"/>
            <w:color w:val="272727"/>
            <w:sz w:val="23"/>
            <w:szCs w:val="23"/>
          </w:rPr>
          <w:t> and fix those problems.</w:t>
        </w:r>
      </w:ins>
    </w:p>
    <w:p w:rsidR="00394385" w:rsidRPr="00394385" w:rsidRDefault="00394385" w:rsidP="00394385">
      <w:pPr>
        <w:shd w:val="clear" w:color="auto" w:fill="FFFFFF"/>
        <w:spacing w:after="0" w:line="384" w:lineRule="atLeast"/>
        <w:textAlignment w:val="baseline"/>
        <w:rPr>
          <w:ins w:id="168" w:author="Unknown"/>
          <w:rFonts w:ascii="Arial" w:eastAsia="Times New Roman" w:hAnsi="Arial" w:cs="Arial"/>
          <w:color w:val="272727"/>
          <w:sz w:val="23"/>
          <w:szCs w:val="23"/>
        </w:rPr>
      </w:pPr>
      <w:ins w:id="169" w:author="Unknown">
        <w:r w:rsidRPr="00394385">
          <w:rPr>
            <w:rFonts w:ascii="Arial" w:eastAsia="Times New Roman" w:hAnsi="Arial" w:cs="Arial"/>
            <w:color w:val="272727"/>
            <w:sz w:val="23"/>
            <w:szCs w:val="23"/>
          </w:rPr>
          <w:t>Next, verify the NRPE daemon is functioning properly. Run the “</w:t>
        </w:r>
        <w:proofErr w:type="spellStart"/>
        <w:r w:rsidRPr="00394385">
          <w:rPr>
            <w:rFonts w:ascii="inherit" w:eastAsia="Times New Roman" w:hAnsi="inherit" w:cs="Arial"/>
            <w:color w:val="333333"/>
            <w:sz w:val="23"/>
          </w:rPr>
          <w:t>check_nrpe</w:t>
        </w:r>
        <w:proofErr w:type="spellEnd"/>
        <w:r w:rsidRPr="00394385">
          <w:rPr>
            <w:rFonts w:ascii="Arial" w:eastAsia="Times New Roman" w:hAnsi="Arial" w:cs="Arial"/>
            <w:color w:val="272727"/>
            <w:sz w:val="23"/>
            <w:szCs w:val="23"/>
          </w:rPr>
          <w:t>” command that was installed earlier for testing purposes.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70" w:author="Unknown"/>
          <w:rFonts w:ascii="Courier New" w:eastAsia="Times New Roman" w:hAnsi="Courier New" w:cs="Courier New"/>
          <w:color w:val="FFFFFF"/>
          <w:sz w:val="23"/>
          <w:szCs w:val="23"/>
        </w:rPr>
      </w:pPr>
      <w:ins w:id="171"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libexec</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check_nrpe</w:t>
        </w:r>
        <w:proofErr w:type="spellEnd"/>
        <w:r w:rsidRPr="00394385">
          <w:rPr>
            <w:rFonts w:ascii="Courier New" w:eastAsia="Times New Roman" w:hAnsi="Courier New" w:cs="Courier New"/>
            <w:color w:val="FFFFFF"/>
            <w:sz w:val="23"/>
            <w:szCs w:val="23"/>
          </w:rPr>
          <w:t xml:space="preserve"> -H </w:t>
        </w:r>
        <w:proofErr w:type="spellStart"/>
        <w:r w:rsidRPr="00394385">
          <w:rPr>
            <w:rFonts w:ascii="Courier New" w:eastAsia="Times New Roman" w:hAnsi="Courier New" w:cs="Courier New"/>
            <w:color w:val="FFFFFF"/>
            <w:sz w:val="23"/>
            <w:szCs w:val="23"/>
          </w:rPr>
          <w:t>localhost</w:t>
        </w:r>
        <w:proofErr w:type="spellEnd"/>
      </w:ins>
    </w:p>
    <w:p w:rsidR="00394385" w:rsidRPr="00394385" w:rsidRDefault="00394385" w:rsidP="00394385">
      <w:pPr>
        <w:shd w:val="clear" w:color="auto" w:fill="FFFFFF"/>
        <w:spacing w:after="240" w:line="384" w:lineRule="atLeast"/>
        <w:textAlignment w:val="baseline"/>
        <w:rPr>
          <w:ins w:id="172" w:author="Unknown"/>
          <w:rFonts w:ascii="Arial" w:eastAsia="Times New Roman" w:hAnsi="Arial" w:cs="Arial"/>
          <w:color w:val="272727"/>
          <w:sz w:val="23"/>
          <w:szCs w:val="23"/>
        </w:rPr>
      </w:pPr>
      <w:ins w:id="173" w:author="Unknown">
        <w:r w:rsidRPr="00394385">
          <w:rPr>
            <w:rFonts w:ascii="Arial" w:eastAsia="Times New Roman" w:hAnsi="Arial" w:cs="Arial"/>
            <w:color w:val="272727"/>
            <w:sz w:val="23"/>
            <w:szCs w:val="23"/>
          </w:rPr>
          <w:t xml:space="preserve">You will get a following string on the </w:t>
        </w:r>
        <w:proofErr w:type="gramStart"/>
        <w:r w:rsidRPr="00394385">
          <w:rPr>
            <w:rFonts w:ascii="Arial" w:eastAsia="Times New Roman" w:hAnsi="Arial" w:cs="Arial"/>
            <w:color w:val="272727"/>
            <w:sz w:val="23"/>
            <w:szCs w:val="23"/>
          </w:rPr>
          <w:t>screen,</w:t>
        </w:r>
        <w:proofErr w:type="gramEnd"/>
        <w:r w:rsidRPr="00394385">
          <w:rPr>
            <w:rFonts w:ascii="Arial" w:eastAsia="Times New Roman" w:hAnsi="Arial" w:cs="Arial"/>
            <w:color w:val="272727"/>
            <w:sz w:val="23"/>
            <w:szCs w:val="23"/>
          </w:rPr>
          <w:t xml:space="preserve"> it shows you what version of NRPE is installed: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74" w:author="Unknown"/>
          <w:rFonts w:ascii="Courier New" w:eastAsia="Times New Roman" w:hAnsi="Courier New" w:cs="Courier New"/>
          <w:color w:val="FFFFFF"/>
          <w:sz w:val="23"/>
          <w:szCs w:val="23"/>
        </w:rPr>
      </w:pPr>
      <w:ins w:id="175" w:author="Unknown">
        <w:r w:rsidRPr="00394385">
          <w:rPr>
            <w:rFonts w:ascii="Courier New" w:eastAsia="Times New Roman" w:hAnsi="Courier New" w:cs="Courier New"/>
            <w:color w:val="FFFFFF"/>
            <w:sz w:val="23"/>
            <w:szCs w:val="23"/>
          </w:rPr>
          <w:lastRenderedPageBreak/>
          <w:t>NRPE v3.2</w:t>
        </w:r>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176" w:author="Unknown"/>
          <w:rFonts w:ascii="inherit" w:eastAsia="Times New Roman" w:hAnsi="inherit" w:cs="Arial"/>
          <w:color w:val="444444"/>
          <w:sz w:val="29"/>
          <w:szCs w:val="29"/>
        </w:rPr>
      </w:pPr>
      <w:ins w:id="177" w:author="Unknown">
        <w:r w:rsidRPr="00394385">
          <w:rPr>
            <w:rFonts w:ascii="inherit" w:eastAsia="Times New Roman" w:hAnsi="inherit" w:cs="Arial"/>
            <w:color w:val="444444"/>
            <w:sz w:val="29"/>
            <w:szCs w:val="29"/>
          </w:rPr>
          <w:t>Step 9: Configure Firewall Rules</w:t>
        </w:r>
      </w:ins>
    </w:p>
    <w:p w:rsidR="00394385" w:rsidRPr="00394385" w:rsidRDefault="00394385" w:rsidP="00394385">
      <w:pPr>
        <w:shd w:val="clear" w:color="auto" w:fill="FFFFFF"/>
        <w:spacing w:after="0" w:line="384" w:lineRule="atLeast"/>
        <w:textAlignment w:val="baseline"/>
        <w:rPr>
          <w:ins w:id="178" w:author="Unknown"/>
          <w:rFonts w:ascii="Arial" w:eastAsia="Times New Roman" w:hAnsi="Arial" w:cs="Arial"/>
          <w:color w:val="272727"/>
          <w:sz w:val="23"/>
          <w:szCs w:val="23"/>
        </w:rPr>
      </w:pPr>
      <w:ins w:id="179" w:author="Unknown">
        <w:r w:rsidRPr="00394385">
          <w:rPr>
            <w:rFonts w:ascii="Arial" w:eastAsia="Times New Roman" w:hAnsi="Arial" w:cs="Arial"/>
            <w:color w:val="272727"/>
            <w:sz w:val="23"/>
            <w:szCs w:val="23"/>
          </w:rPr>
          <w:t>Make sure that the </w:t>
        </w:r>
        <w:r w:rsidRPr="00394385">
          <w:rPr>
            <w:rFonts w:ascii="inherit" w:eastAsia="Times New Roman" w:hAnsi="inherit" w:cs="Arial"/>
            <w:color w:val="333333"/>
            <w:sz w:val="23"/>
          </w:rPr>
          <w:t>Firewall</w:t>
        </w:r>
        <w:r w:rsidRPr="00394385">
          <w:rPr>
            <w:rFonts w:ascii="Arial" w:eastAsia="Times New Roman" w:hAnsi="Arial" w:cs="Arial"/>
            <w:color w:val="272727"/>
            <w:sz w:val="23"/>
            <w:szCs w:val="23"/>
          </w:rPr>
          <w:t> on the local machine will allow 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xml:space="preserve"> daemon to be accessed from remote servers. To do this, run the following </w:t>
        </w:r>
        <w:proofErr w:type="spellStart"/>
        <w:r w:rsidRPr="00394385">
          <w:rPr>
            <w:rFonts w:ascii="Arial" w:eastAsia="Times New Roman" w:hAnsi="Arial" w:cs="Arial"/>
            <w:color w:val="272727"/>
            <w:sz w:val="23"/>
            <w:szCs w:val="23"/>
          </w:rPr>
          <w:t>iptables</w:t>
        </w:r>
        <w:proofErr w:type="spellEnd"/>
        <w:r w:rsidRPr="00394385">
          <w:rPr>
            <w:rFonts w:ascii="Arial" w:eastAsia="Times New Roman" w:hAnsi="Arial" w:cs="Arial"/>
            <w:color w:val="272727"/>
            <w:sz w:val="23"/>
            <w:szCs w:val="23"/>
          </w:rPr>
          <w:t xml:space="preserve"> command.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0" w:author="Unknown"/>
          <w:rFonts w:ascii="Courier New" w:eastAsia="Times New Roman" w:hAnsi="Courier New" w:cs="Courier New"/>
          <w:color w:val="FFFFFF"/>
          <w:sz w:val="23"/>
          <w:szCs w:val="23"/>
        </w:rPr>
      </w:pPr>
      <w:ins w:id="181" w:author="Unknown">
        <w:r w:rsidRPr="00394385">
          <w:rPr>
            <w:rFonts w:ascii="Courier New" w:eastAsia="Times New Roman" w:hAnsi="Courier New" w:cs="Courier New"/>
            <w:color w:val="FFFFFF"/>
            <w:sz w:val="23"/>
            <w:szCs w:val="23"/>
          </w:rPr>
          <w:t xml:space="preserve">-------------- </w:t>
        </w:r>
        <w:r w:rsidRPr="00394385">
          <w:rPr>
            <w:rFonts w:ascii="inherit" w:eastAsia="Times New Roman" w:hAnsi="inherit" w:cs="Courier New"/>
            <w:b/>
            <w:bCs/>
            <w:color w:val="FFFFFF"/>
            <w:sz w:val="23"/>
          </w:rPr>
          <w:t>On RHEL/</w:t>
        </w:r>
        <w:proofErr w:type="spellStart"/>
        <w:r w:rsidRPr="00394385">
          <w:rPr>
            <w:rFonts w:ascii="inherit" w:eastAsia="Times New Roman" w:hAnsi="inherit" w:cs="Courier New"/>
            <w:b/>
            <w:bCs/>
            <w:color w:val="FFFFFF"/>
            <w:sz w:val="23"/>
          </w:rPr>
          <w:t>CentOS</w:t>
        </w:r>
        <w:proofErr w:type="spellEnd"/>
        <w:r w:rsidRPr="00394385">
          <w:rPr>
            <w:rFonts w:ascii="inherit" w:eastAsia="Times New Roman" w:hAnsi="inherit" w:cs="Courier New"/>
            <w:b/>
            <w:bCs/>
            <w:color w:val="FFFFFF"/>
            <w:sz w:val="23"/>
          </w:rPr>
          <w:t xml:space="preserve"> 6/5 and Fedora</w:t>
        </w:r>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2" w:author="Unknown"/>
          <w:rFonts w:ascii="Courier New" w:eastAsia="Times New Roman" w:hAnsi="Courier New" w:cs="Courier New"/>
          <w:color w:val="FFFFFF"/>
          <w:sz w:val="23"/>
          <w:szCs w:val="23"/>
        </w:rPr>
      </w:pPr>
      <w:ins w:id="183"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iptables</w:t>
        </w:r>
        <w:proofErr w:type="spellEnd"/>
        <w:proofErr w:type="gramEnd"/>
        <w:r w:rsidRPr="00394385">
          <w:rPr>
            <w:rFonts w:ascii="Courier New" w:eastAsia="Times New Roman" w:hAnsi="Courier New" w:cs="Courier New"/>
            <w:color w:val="FFFFFF"/>
            <w:sz w:val="23"/>
            <w:szCs w:val="23"/>
          </w:rPr>
          <w:t xml:space="preserve"> -A INPUT -p </w:t>
        </w:r>
        <w:proofErr w:type="spellStart"/>
        <w:r w:rsidRPr="00394385">
          <w:rPr>
            <w:rFonts w:ascii="Courier New" w:eastAsia="Times New Roman" w:hAnsi="Courier New" w:cs="Courier New"/>
            <w:color w:val="FFFFFF"/>
            <w:sz w:val="23"/>
            <w:szCs w:val="23"/>
          </w:rPr>
          <w:t>tcp</w:t>
        </w:r>
        <w:proofErr w:type="spellEnd"/>
        <w:r w:rsidRPr="00394385">
          <w:rPr>
            <w:rFonts w:ascii="Courier New" w:eastAsia="Times New Roman" w:hAnsi="Courier New" w:cs="Courier New"/>
            <w:color w:val="FFFFFF"/>
            <w:sz w:val="23"/>
            <w:szCs w:val="23"/>
          </w:rPr>
          <w:t xml:space="preserve"> -m </w:t>
        </w:r>
        <w:proofErr w:type="spellStart"/>
        <w:r w:rsidRPr="00394385">
          <w:rPr>
            <w:rFonts w:ascii="Courier New" w:eastAsia="Times New Roman" w:hAnsi="Courier New" w:cs="Courier New"/>
            <w:color w:val="FFFFFF"/>
            <w:sz w:val="23"/>
            <w:szCs w:val="23"/>
          </w:rPr>
          <w:t>tcp</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dport</w:t>
        </w:r>
        <w:proofErr w:type="spellEnd"/>
        <w:r w:rsidRPr="00394385">
          <w:rPr>
            <w:rFonts w:ascii="Courier New" w:eastAsia="Times New Roman" w:hAnsi="Courier New" w:cs="Courier New"/>
            <w:color w:val="FFFFFF"/>
            <w:sz w:val="23"/>
            <w:szCs w:val="23"/>
          </w:rPr>
          <w:t xml:space="preserve"> 5666 -j ACCEPT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4"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5" w:author="Unknown"/>
          <w:rFonts w:ascii="Courier New" w:eastAsia="Times New Roman" w:hAnsi="Courier New" w:cs="Courier New"/>
          <w:color w:val="FFFFFF"/>
          <w:sz w:val="23"/>
          <w:szCs w:val="23"/>
        </w:rPr>
      </w:pPr>
      <w:ins w:id="186" w:author="Unknown">
        <w:r w:rsidRPr="00394385">
          <w:rPr>
            <w:rFonts w:ascii="Courier New" w:eastAsia="Times New Roman" w:hAnsi="Courier New" w:cs="Courier New"/>
            <w:color w:val="FFFFFF"/>
            <w:sz w:val="23"/>
            <w:szCs w:val="23"/>
          </w:rPr>
          <w:t xml:space="preserve">-------------- </w:t>
        </w:r>
        <w:r w:rsidRPr="00394385">
          <w:rPr>
            <w:rFonts w:ascii="inherit" w:eastAsia="Times New Roman" w:hAnsi="inherit" w:cs="Courier New"/>
            <w:b/>
            <w:bCs/>
            <w:color w:val="FFFFFF"/>
            <w:sz w:val="23"/>
          </w:rPr>
          <w:t>On RHEL/</w:t>
        </w:r>
        <w:proofErr w:type="spellStart"/>
        <w:r w:rsidRPr="00394385">
          <w:rPr>
            <w:rFonts w:ascii="inherit" w:eastAsia="Times New Roman" w:hAnsi="inherit" w:cs="Courier New"/>
            <w:b/>
            <w:bCs/>
            <w:color w:val="FFFFFF"/>
            <w:sz w:val="23"/>
          </w:rPr>
          <w:t>CentOS</w:t>
        </w:r>
        <w:proofErr w:type="spellEnd"/>
        <w:r w:rsidRPr="00394385">
          <w:rPr>
            <w:rFonts w:ascii="inherit" w:eastAsia="Times New Roman" w:hAnsi="inherit" w:cs="Courier New"/>
            <w:b/>
            <w:bCs/>
            <w:color w:val="FFFFFF"/>
            <w:sz w:val="23"/>
          </w:rPr>
          <w:t xml:space="preserve"> 7 and Fedora 19 Onwards</w:t>
        </w:r>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7" w:author="Unknown"/>
          <w:rFonts w:ascii="Courier New" w:eastAsia="Times New Roman" w:hAnsi="Courier New" w:cs="Courier New"/>
          <w:color w:val="FFFFFF"/>
          <w:sz w:val="23"/>
          <w:szCs w:val="23"/>
        </w:rPr>
      </w:pPr>
      <w:ins w:id="188"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firewall-</w:t>
        </w:r>
        <w:proofErr w:type="spellStart"/>
        <w:r w:rsidRPr="00394385">
          <w:rPr>
            <w:rFonts w:ascii="Courier New" w:eastAsia="Times New Roman" w:hAnsi="Courier New" w:cs="Courier New"/>
            <w:color w:val="FFFFFF"/>
            <w:sz w:val="23"/>
            <w:szCs w:val="23"/>
          </w:rPr>
          <w:t>cmd</w:t>
        </w:r>
        <w:proofErr w:type="spellEnd"/>
        <w:r w:rsidRPr="00394385">
          <w:rPr>
            <w:rFonts w:ascii="Courier New" w:eastAsia="Times New Roman" w:hAnsi="Courier New" w:cs="Courier New"/>
            <w:color w:val="FFFFFF"/>
            <w:sz w:val="23"/>
            <w:szCs w:val="23"/>
          </w:rPr>
          <w:t xml:space="preserve"> --permanent --zone=public --add-port=5666/</w:t>
        </w:r>
        <w:proofErr w:type="spellStart"/>
        <w:r w:rsidRPr="00394385">
          <w:rPr>
            <w:rFonts w:ascii="Courier New" w:eastAsia="Times New Roman" w:hAnsi="Courier New" w:cs="Courier New"/>
            <w:color w:val="FFFFFF"/>
            <w:sz w:val="23"/>
            <w:szCs w:val="23"/>
          </w:rPr>
          <w:t>tcp</w:t>
        </w:r>
        <w:proofErr w:type="spellEnd"/>
      </w:ins>
    </w:p>
    <w:p w:rsidR="00394385" w:rsidRPr="00394385" w:rsidRDefault="00394385" w:rsidP="00394385">
      <w:pPr>
        <w:shd w:val="clear" w:color="auto" w:fill="FFFFFF"/>
        <w:spacing w:after="240" w:line="384" w:lineRule="atLeast"/>
        <w:textAlignment w:val="baseline"/>
        <w:rPr>
          <w:ins w:id="189" w:author="Unknown"/>
          <w:rFonts w:ascii="Arial" w:eastAsia="Times New Roman" w:hAnsi="Arial" w:cs="Arial"/>
          <w:color w:val="272727"/>
          <w:sz w:val="23"/>
          <w:szCs w:val="23"/>
        </w:rPr>
      </w:pPr>
      <w:ins w:id="190" w:author="Unknown">
        <w:r w:rsidRPr="00394385">
          <w:rPr>
            <w:rFonts w:ascii="Arial" w:eastAsia="Times New Roman" w:hAnsi="Arial" w:cs="Arial"/>
            <w:color w:val="272727"/>
            <w:sz w:val="23"/>
            <w:szCs w:val="23"/>
          </w:rPr>
          <w:t xml:space="preserve">Run the following command to </w:t>
        </w:r>
        <w:proofErr w:type="gramStart"/>
        <w:r w:rsidRPr="00394385">
          <w:rPr>
            <w:rFonts w:ascii="Arial" w:eastAsia="Times New Roman" w:hAnsi="Arial" w:cs="Arial"/>
            <w:color w:val="272727"/>
            <w:sz w:val="23"/>
            <w:szCs w:val="23"/>
          </w:rPr>
          <w:t>Save</w:t>
        </w:r>
        <w:proofErr w:type="gramEnd"/>
        <w:r w:rsidRPr="00394385">
          <w:rPr>
            <w:rFonts w:ascii="Arial" w:eastAsia="Times New Roman" w:hAnsi="Arial" w:cs="Arial"/>
            <w:color w:val="272727"/>
            <w:sz w:val="23"/>
            <w:szCs w:val="23"/>
          </w:rPr>
          <w:t xml:space="preserve"> the new </w:t>
        </w:r>
        <w:proofErr w:type="spellStart"/>
        <w:r w:rsidRPr="00394385">
          <w:rPr>
            <w:rFonts w:ascii="Arial" w:eastAsia="Times New Roman" w:hAnsi="Arial" w:cs="Arial"/>
            <w:color w:val="272727"/>
            <w:sz w:val="23"/>
            <w:szCs w:val="23"/>
          </w:rPr>
          <w:t>iptables</w:t>
        </w:r>
        <w:proofErr w:type="spellEnd"/>
        <w:r w:rsidRPr="00394385">
          <w:rPr>
            <w:rFonts w:ascii="Arial" w:eastAsia="Times New Roman" w:hAnsi="Arial" w:cs="Arial"/>
            <w:color w:val="272727"/>
            <w:sz w:val="23"/>
            <w:szCs w:val="23"/>
          </w:rPr>
          <w:t xml:space="preserve"> rule so it will survive at system reboots.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1" w:author="Unknown"/>
          <w:rFonts w:ascii="Courier New" w:eastAsia="Times New Roman" w:hAnsi="Courier New" w:cs="Courier New"/>
          <w:color w:val="FFFFFF"/>
          <w:sz w:val="23"/>
          <w:szCs w:val="23"/>
        </w:rPr>
      </w:pPr>
      <w:ins w:id="192" w:author="Unknown">
        <w:r w:rsidRPr="00394385">
          <w:rPr>
            <w:rFonts w:ascii="Courier New" w:eastAsia="Times New Roman" w:hAnsi="Courier New" w:cs="Courier New"/>
            <w:color w:val="FFFFFF"/>
            <w:sz w:val="23"/>
            <w:szCs w:val="23"/>
          </w:rPr>
          <w:t xml:space="preserve">-------------- </w:t>
        </w:r>
        <w:r w:rsidRPr="00394385">
          <w:rPr>
            <w:rFonts w:ascii="inherit" w:eastAsia="Times New Roman" w:hAnsi="inherit" w:cs="Courier New"/>
            <w:b/>
            <w:bCs/>
            <w:color w:val="FFFFFF"/>
            <w:sz w:val="23"/>
          </w:rPr>
          <w:t>On RHEL/</w:t>
        </w:r>
        <w:proofErr w:type="spellStart"/>
        <w:r w:rsidRPr="00394385">
          <w:rPr>
            <w:rFonts w:ascii="inherit" w:eastAsia="Times New Roman" w:hAnsi="inherit" w:cs="Courier New"/>
            <w:b/>
            <w:bCs/>
            <w:color w:val="FFFFFF"/>
            <w:sz w:val="23"/>
          </w:rPr>
          <w:t>CentOS</w:t>
        </w:r>
        <w:proofErr w:type="spellEnd"/>
        <w:r w:rsidRPr="00394385">
          <w:rPr>
            <w:rFonts w:ascii="inherit" w:eastAsia="Times New Roman" w:hAnsi="inherit" w:cs="Courier New"/>
            <w:b/>
            <w:bCs/>
            <w:color w:val="FFFFFF"/>
            <w:sz w:val="23"/>
          </w:rPr>
          <w:t xml:space="preserve"> 6/5 and Fedora</w:t>
        </w:r>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3" w:author="Unknown"/>
          <w:rFonts w:ascii="Courier New" w:eastAsia="Times New Roman" w:hAnsi="Courier New" w:cs="Courier New"/>
          <w:color w:val="FFFFFF"/>
          <w:sz w:val="23"/>
          <w:szCs w:val="23"/>
        </w:rPr>
      </w:pPr>
      <w:ins w:id="194"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service</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iptables</w:t>
        </w:r>
        <w:proofErr w:type="spellEnd"/>
        <w:r w:rsidRPr="00394385">
          <w:rPr>
            <w:rFonts w:ascii="Courier New" w:eastAsia="Times New Roman" w:hAnsi="Courier New" w:cs="Courier New"/>
            <w:color w:val="FFFFFF"/>
            <w:sz w:val="23"/>
            <w:szCs w:val="23"/>
          </w:rPr>
          <w:t xml:space="preserve"> save</w:t>
        </w:r>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195" w:author="Unknown"/>
          <w:rFonts w:ascii="inherit" w:eastAsia="Times New Roman" w:hAnsi="inherit" w:cs="Arial"/>
          <w:color w:val="444444"/>
          <w:sz w:val="29"/>
          <w:szCs w:val="29"/>
        </w:rPr>
      </w:pPr>
      <w:ins w:id="196" w:author="Unknown">
        <w:r w:rsidRPr="00394385">
          <w:rPr>
            <w:rFonts w:ascii="inherit" w:eastAsia="Times New Roman" w:hAnsi="inherit" w:cs="Arial"/>
            <w:color w:val="444444"/>
            <w:sz w:val="29"/>
            <w:szCs w:val="29"/>
          </w:rPr>
          <w:t>Step 10: Customize NRPE commands</w:t>
        </w:r>
      </w:ins>
    </w:p>
    <w:p w:rsidR="00394385" w:rsidRPr="00394385" w:rsidRDefault="00394385" w:rsidP="00394385">
      <w:pPr>
        <w:shd w:val="clear" w:color="auto" w:fill="FFFFFF"/>
        <w:spacing w:after="240" w:line="384" w:lineRule="atLeast"/>
        <w:textAlignment w:val="baseline"/>
        <w:rPr>
          <w:ins w:id="197" w:author="Unknown"/>
          <w:rFonts w:ascii="Arial" w:eastAsia="Times New Roman" w:hAnsi="Arial" w:cs="Arial"/>
          <w:color w:val="272727"/>
          <w:sz w:val="23"/>
          <w:szCs w:val="23"/>
        </w:rPr>
      </w:pPr>
      <w:ins w:id="198" w:author="Unknown">
        <w:r w:rsidRPr="00394385">
          <w:rPr>
            <w:rFonts w:ascii="Arial" w:eastAsia="Times New Roman" w:hAnsi="Arial" w:cs="Arial"/>
            <w:color w:val="272727"/>
            <w:sz w:val="23"/>
            <w:szCs w:val="23"/>
          </w:rPr>
          <w:t>The default NRPE configuration file that got installed has several command definitions that will be used to monitor this machine. The sample configuration file located at.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199" w:author="Unknown"/>
          <w:rFonts w:ascii="Courier New" w:eastAsia="Times New Roman" w:hAnsi="Courier New" w:cs="Courier New"/>
          <w:color w:val="FFFFFF"/>
          <w:sz w:val="23"/>
          <w:szCs w:val="23"/>
        </w:rPr>
      </w:pPr>
      <w:ins w:id="200"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vi</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/etc/nrpe.cfg</w:t>
        </w:r>
      </w:ins>
    </w:p>
    <w:p w:rsidR="00394385" w:rsidRPr="00394385" w:rsidRDefault="00394385" w:rsidP="00394385">
      <w:pPr>
        <w:shd w:val="clear" w:color="auto" w:fill="FFFFFF"/>
        <w:spacing w:after="240" w:line="384" w:lineRule="atLeast"/>
        <w:textAlignment w:val="baseline"/>
        <w:rPr>
          <w:ins w:id="201" w:author="Unknown"/>
          <w:rFonts w:ascii="Arial" w:eastAsia="Times New Roman" w:hAnsi="Arial" w:cs="Arial"/>
          <w:color w:val="272727"/>
          <w:sz w:val="23"/>
          <w:szCs w:val="23"/>
        </w:rPr>
      </w:pPr>
      <w:ins w:id="202" w:author="Unknown">
        <w:r w:rsidRPr="00394385">
          <w:rPr>
            <w:rFonts w:ascii="Arial" w:eastAsia="Times New Roman" w:hAnsi="Arial" w:cs="Arial"/>
            <w:color w:val="272727"/>
            <w:sz w:val="23"/>
            <w:szCs w:val="23"/>
          </w:rPr>
          <w:t>The following are the default command definitions that are located at the bottom of the configuration file. For the time being, we assume you are using these commands. You can check them by using the following commands.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03" w:author="Unknown"/>
          <w:rFonts w:ascii="Courier New" w:eastAsia="Times New Roman" w:hAnsi="Courier New" w:cs="Courier New"/>
          <w:color w:val="FFFFFF"/>
          <w:sz w:val="23"/>
          <w:szCs w:val="23"/>
        </w:rPr>
      </w:pPr>
      <w:ins w:id="204" w:author="Unknown">
        <w:r w:rsidRPr="00394385">
          <w:rPr>
            <w:rFonts w:ascii="Courier New" w:eastAsia="Times New Roman" w:hAnsi="Courier New" w:cs="Courier New"/>
            <w:color w:val="FFFFFF"/>
            <w:sz w:val="23"/>
            <w:szCs w:val="23"/>
          </w:rPr>
          <w:t>#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libexec</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check_nrpe</w:t>
        </w:r>
        <w:proofErr w:type="spellEnd"/>
        <w:r w:rsidRPr="00394385">
          <w:rPr>
            <w:rFonts w:ascii="Courier New" w:eastAsia="Times New Roman" w:hAnsi="Courier New" w:cs="Courier New"/>
            <w:color w:val="FFFFFF"/>
            <w:sz w:val="23"/>
            <w:szCs w:val="23"/>
          </w:rPr>
          <w:t xml:space="preserve"> -H </w:t>
        </w:r>
        <w:proofErr w:type="spellStart"/>
        <w:r w:rsidRPr="00394385">
          <w:rPr>
            <w:rFonts w:ascii="Courier New" w:eastAsia="Times New Roman" w:hAnsi="Courier New" w:cs="Courier New"/>
            <w:color w:val="FFFFFF"/>
            <w:sz w:val="23"/>
            <w:szCs w:val="23"/>
          </w:rPr>
          <w:t>localhost</w:t>
        </w:r>
        <w:proofErr w:type="spellEnd"/>
        <w:r w:rsidRPr="00394385">
          <w:rPr>
            <w:rFonts w:ascii="Courier New" w:eastAsia="Times New Roman" w:hAnsi="Courier New" w:cs="Courier New"/>
            <w:color w:val="FFFFFF"/>
            <w:sz w:val="23"/>
            <w:szCs w:val="23"/>
          </w:rPr>
          <w:t xml:space="preserve"> -c </w:t>
        </w:r>
        <w:proofErr w:type="spellStart"/>
        <w:r w:rsidRPr="00394385">
          <w:rPr>
            <w:rFonts w:ascii="Courier New" w:eastAsia="Times New Roman" w:hAnsi="Courier New" w:cs="Courier New"/>
            <w:color w:val="FFFFFF"/>
            <w:sz w:val="23"/>
            <w:szCs w:val="23"/>
          </w:rPr>
          <w:t>check_users</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05"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06" w:author="Unknown"/>
          <w:rFonts w:ascii="Courier New" w:eastAsia="Times New Roman" w:hAnsi="Courier New" w:cs="Courier New"/>
          <w:color w:val="FFFFFF"/>
          <w:sz w:val="23"/>
          <w:szCs w:val="23"/>
        </w:rPr>
      </w:pPr>
      <w:ins w:id="207" w:author="Unknown">
        <w:r w:rsidRPr="00394385">
          <w:rPr>
            <w:rFonts w:ascii="Courier New" w:eastAsia="Times New Roman" w:hAnsi="Courier New" w:cs="Courier New"/>
            <w:color w:val="FFFFFF"/>
            <w:sz w:val="23"/>
            <w:szCs w:val="23"/>
          </w:rPr>
          <w:t>USERS OK - 1 users currently logged in |users=1</w:t>
        </w:r>
        <w:proofErr w:type="gramStart"/>
        <w:r w:rsidRPr="00394385">
          <w:rPr>
            <w:rFonts w:ascii="Courier New" w:eastAsia="Times New Roman" w:hAnsi="Courier New" w:cs="Courier New"/>
            <w:color w:val="FFFFFF"/>
            <w:sz w:val="23"/>
            <w:szCs w:val="23"/>
          </w:rPr>
          <w:t>;5</w:t>
        </w:r>
        <w:proofErr w:type="gramEnd"/>
        <w:r w:rsidRPr="00394385">
          <w:rPr>
            <w:rFonts w:ascii="Courier New" w:eastAsia="Times New Roman" w:hAnsi="Courier New" w:cs="Courier New"/>
            <w:color w:val="FFFFFF"/>
            <w:sz w:val="23"/>
            <w:szCs w:val="23"/>
          </w:rPr>
          <w:t>;10;0</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08" w:author="Unknown"/>
          <w:rFonts w:ascii="Courier New" w:eastAsia="Times New Roman" w:hAnsi="Courier New" w:cs="Courier New"/>
          <w:color w:val="FFFFFF"/>
          <w:sz w:val="23"/>
          <w:szCs w:val="23"/>
        </w:rPr>
      </w:pPr>
      <w:ins w:id="209" w:author="Unknown">
        <w:r w:rsidRPr="00394385">
          <w:rPr>
            <w:rFonts w:ascii="Courier New" w:eastAsia="Times New Roman" w:hAnsi="Courier New" w:cs="Courier New"/>
            <w:color w:val="FFFFFF"/>
            <w:sz w:val="23"/>
            <w:szCs w:val="23"/>
          </w:rPr>
          <w:t>#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libexec</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check_nrpe</w:t>
        </w:r>
        <w:proofErr w:type="spellEnd"/>
        <w:r w:rsidRPr="00394385">
          <w:rPr>
            <w:rFonts w:ascii="Courier New" w:eastAsia="Times New Roman" w:hAnsi="Courier New" w:cs="Courier New"/>
            <w:color w:val="FFFFFF"/>
            <w:sz w:val="23"/>
            <w:szCs w:val="23"/>
          </w:rPr>
          <w:t xml:space="preserve"> -H </w:t>
        </w:r>
        <w:proofErr w:type="spellStart"/>
        <w:r w:rsidRPr="00394385">
          <w:rPr>
            <w:rFonts w:ascii="Courier New" w:eastAsia="Times New Roman" w:hAnsi="Courier New" w:cs="Courier New"/>
            <w:color w:val="FFFFFF"/>
            <w:sz w:val="23"/>
            <w:szCs w:val="23"/>
          </w:rPr>
          <w:t>localhost</w:t>
        </w:r>
        <w:proofErr w:type="spellEnd"/>
        <w:r w:rsidRPr="00394385">
          <w:rPr>
            <w:rFonts w:ascii="Courier New" w:eastAsia="Times New Roman" w:hAnsi="Courier New" w:cs="Courier New"/>
            <w:color w:val="FFFFFF"/>
            <w:sz w:val="23"/>
            <w:szCs w:val="23"/>
          </w:rPr>
          <w:t xml:space="preserve"> -c </w:t>
        </w:r>
        <w:proofErr w:type="spellStart"/>
        <w:r w:rsidRPr="00394385">
          <w:rPr>
            <w:rFonts w:ascii="Courier New" w:eastAsia="Times New Roman" w:hAnsi="Courier New" w:cs="Courier New"/>
            <w:color w:val="FFFFFF"/>
            <w:sz w:val="23"/>
            <w:szCs w:val="23"/>
          </w:rPr>
          <w:t>check_load</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10"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11" w:author="Unknown"/>
          <w:rFonts w:ascii="Courier New" w:eastAsia="Times New Roman" w:hAnsi="Courier New" w:cs="Courier New"/>
          <w:color w:val="FFFFFF"/>
          <w:sz w:val="23"/>
          <w:szCs w:val="23"/>
        </w:rPr>
      </w:pPr>
      <w:ins w:id="212" w:author="Unknown">
        <w:r w:rsidRPr="00394385">
          <w:rPr>
            <w:rFonts w:ascii="Courier New" w:eastAsia="Times New Roman" w:hAnsi="Courier New" w:cs="Courier New"/>
            <w:color w:val="FFFFFF"/>
            <w:sz w:val="23"/>
            <w:szCs w:val="23"/>
          </w:rPr>
          <w:lastRenderedPageBreak/>
          <w:t>OK - load average: 3.90, 4.37, 3.94|load1=3.900</w:t>
        </w:r>
        <w:proofErr w:type="gramStart"/>
        <w:r w:rsidRPr="00394385">
          <w:rPr>
            <w:rFonts w:ascii="Courier New" w:eastAsia="Times New Roman" w:hAnsi="Courier New" w:cs="Courier New"/>
            <w:color w:val="FFFFFF"/>
            <w:sz w:val="23"/>
            <w:szCs w:val="23"/>
          </w:rPr>
          <w:t>;15.000</w:t>
        </w:r>
        <w:proofErr w:type="gramEnd"/>
        <w:r w:rsidRPr="00394385">
          <w:rPr>
            <w:rFonts w:ascii="Courier New" w:eastAsia="Times New Roman" w:hAnsi="Courier New" w:cs="Courier New"/>
            <w:color w:val="FFFFFF"/>
            <w:sz w:val="23"/>
            <w:szCs w:val="23"/>
          </w:rPr>
          <w:t>;30.000;0; load5=4.370;10.000;25.000;0; load15=3.940;5.000;20.000;0;</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13" w:author="Unknown"/>
          <w:rFonts w:ascii="Courier New" w:eastAsia="Times New Roman" w:hAnsi="Courier New" w:cs="Courier New"/>
          <w:color w:val="FFFFFF"/>
          <w:sz w:val="23"/>
          <w:szCs w:val="23"/>
        </w:rPr>
      </w:pPr>
      <w:ins w:id="214" w:author="Unknown">
        <w:r w:rsidRPr="00394385">
          <w:rPr>
            <w:rFonts w:ascii="Courier New" w:eastAsia="Times New Roman" w:hAnsi="Courier New" w:cs="Courier New"/>
            <w:color w:val="FFFFFF"/>
            <w:sz w:val="23"/>
            <w:szCs w:val="23"/>
          </w:rPr>
          <w:t>#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libexec</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check_nrpe</w:t>
        </w:r>
        <w:proofErr w:type="spellEnd"/>
        <w:r w:rsidRPr="00394385">
          <w:rPr>
            <w:rFonts w:ascii="Courier New" w:eastAsia="Times New Roman" w:hAnsi="Courier New" w:cs="Courier New"/>
            <w:color w:val="FFFFFF"/>
            <w:sz w:val="23"/>
            <w:szCs w:val="23"/>
          </w:rPr>
          <w:t xml:space="preserve"> -H </w:t>
        </w:r>
        <w:proofErr w:type="spellStart"/>
        <w:r w:rsidRPr="00394385">
          <w:rPr>
            <w:rFonts w:ascii="Courier New" w:eastAsia="Times New Roman" w:hAnsi="Courier New" w:cs="Courier New"/>
            <w:color w:val="FFFFFF"/>
            <w:sz w:val="23"/>
            <w:szCs w:val="23"/>
          </w:rPr>
          <w:t>localhost</w:t>
        </w:r>
        <w:proofErr w:type="spellEnd"/>
        <w:r w:rsidRPr="00394385">
          <w:rPr>
            <w:rFonts w:ascii="Courier New" w:eastAsia="Times New Roman" w:hAnsi="Courier New" w:cs="Courier New"/>
            <w:color w:val="FFFFFF"/>
            <w:sz w:val="23"/>
            <w:szCs w:val="23"/>
          </w:rPr>
          <w:t xml:space="preserve"> -c check_hda1</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15"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16" w:author="Unknown"/>
          <w:rFonts w:ascii="Courier New" w:eastAsia="Times New Roman" w:hAnsi="Courier New" w:cs="Courier New"/>
          <w:color w:val="FFFFFF"/>
          <w:sz w:val="23"/>
          <w:szCs w:val="23"/>
        </w:rPr>
      </w:pPr>
      <w:ins w:id="217" w:author="Unknown">
        <w:r w:rsidRPr="00394385">
          <w:rPr>
            <w:rFonts w:ascii="Courier New" w:eastAsia="Times New Roman" w:hAnsi="Courier New" w:cs="Courier New"/>
            <w:color w:val="FFFFFF"/>
            <w:sz w:val="23"/>
            <w:szCs w:val="23"/>
          </w:rPr>
          <w:t xml:space="preserve">DISK OK - free space: /boot 154 MB (84% </w:t>
        </w:r>
        <w:proofErr w:type="spellStart"/>
        <w:r w:rsidRPr="00394385">
          <w:rPr>
            <w:rFonts w:ascii="Courier New" w:eastAsia="Times New Roman" w:hAnsi="Courier New" w:cs="Courier New"/>
            <w:color w:val="FFFFFF"/>
            <w:sz w:val="23"/>
            <w:szCs w:val="23"/>
          </w:rPr>
          <w:t>inode</w:t>
        </w:r>
        <w:proofErr w:type="spellEnd"/>
        <w:r w:rsidRPr="00394385">
          <w:rPr>
            <w:rFonts w:ascii="Courier New" w:eastAsia="Times New Roman" w:hAnsi="Courier New" w:cs="Courier New"/>
            <w:color w:val="FFFFFF"/>
            <w:sz w:val="23"/>
            <w:szCs w:val="23"/>
          </w:rPr>
          <w:t>=99%);| /boot=29MB</w:t>
        </w:r>
        <w:proofErr w:type="gramStart"/>
        <w:r w:rsidRPr="00394385">
          <w:rPr>
            <w:rFonts w:ascii="Courier New" w:eastAsia="Times New Roman" w:hAnsi="Courier New" w:cs="Courier New"/>
            <w:color w:val="FFFFFF"/>
            <w:sz w:val="23"/>
            <w:szCs w:val="23"/>
          </w:rPr>
          <w:t>;154</w:t>
        </w:r>
        <w:proofErr w:type="gramEnd"/>
        <w:r w:rsidRPr="00394385">
          <w:rPr>
            <w:rFonts w:ascii="Courier New" w:eastAsia="Times New Roman" w:hAnsi="Courier New" w:cs="Courier New"/>
            <w:color w:val="FFFFFF"/>
            <w:sz w:val="23"/>
            <w:szCs w:val="23"/>
          </w:rPr>
          <w:t>;173;0;193</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18" w:author="Unknown"/>
          <w:rFonts w:ascii="Courier New" w:eastAsia="Times New Roman" w:hAnsi="Courier New" w:cs="Courier New"/>
          <w:color w:val="FFFFFF"/>
          <w:sz w:val="23"/>
          <w:szCs w:val="23"/>
        </w:rPr>
      </w:pPr>
      <w:ins w:id="219" w:author="Unknown">
        <w:r w:rsidRPr="00394385">
          <w:rPr>
            <w:rFonts w:ascii="Courier New" w:eastAsia="Times New Roman" w:hAnsi="Courier New" w:cs="Courier New"/>
            <w:color w:val="FFFFFF"/>
            <w:sz w:val="23"/>
            <w:szCs w:val="23"/>
          </w:rPr>
          <w:t>#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libexec</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check_nrpe</w:t>
        </w:r>
        <w:proofErr w:type="spellEnd"/>
        <w:r w:rsidRPr="00394385">
          <w:rPr>
            <w:rFonts w:ascii="Courier New" w:eastAsia="Times New Roman" w:hAnsi="Courier New" w:cs="Courier New"/>
            <w:color w:val="FFFFFF"/>
            <w:sz w:val="23"/>
            <w:szCs w:val="23"/>
          </w:rPr>
          <w:t xml:space="preserve"> -H </w:t>
        </w:r>
        <w:proofErr w:type="spellStart"/>
        <w:r w:rsidRPr="00394385">
          <w:rPr>
            <w:rFonts w:ascii="Courier New" w:eastAsia="Times New Roman" w:hAnsi="Courier New" w:cs="Courier New"/>
            <w:color w:val="FFFFFF"/>
            <w:sz w:val="23"/>
            <w:szCs w:val="23"/>
          </w:rPr>
          <w:t>localhost</w:t>
        </w:r>
        <w:proofErr w:type="spellEnd"/>
        <w:r w:rsidRPr="00394385">
          <w:rPr>
            <w:rFonts w:ascii="Courier New" w:eastAsia="Times New Roman" w:hAnsi="Courier New" w:cs="Courier New"/>
            <w:color w:val="FFFFFF"/>
            <w:sz w:val="23"/>
            <w:szCs w:val="23"/>
          </w:rPr>
          <w:t xml:space="preserve"> -c </w:t>
        </w:r>
        <w:proofErr w:type="spellStart"/>
        <w:r w:rsidRPr="00394385">
          <w:rPr>
            <w:rFonts w:ascii="Courier New" w:eastAsia="Times New Roman" w:hAnsi="Courier New" w:cs="Courier New"/>
            <w:color w:val="FFFFFF"/>
            <w:sz w:val="23"/>
            <w:szCs w:val="23"/>
          </w:rPr>
          <w:t>check_total_procs</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20"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21" w:author="Unknown"/>
          <w:rFonts w:ascii="Courier New" w:eastAsia="Times New Roman" w:hAnsi="Courier New" w:cs="Courier New"/>
          <w:color w:val="FFFFFF"/>
          <w:sz w:val="23"/>
          <w:szCs w:val="23"/>
        </w:rPr>
      </w:pPr>
      <w:ins w:id="222" w:author="Unknown">
        <w:r w:rsidRPr="00394385">
          <w:rPr>
            <w:rFonts w:ascii="Courier New" w:eastAsia="Times New Roman" w:hAnsi="Courier New" w:cs="Courier New"/>
            <w:color w:val="FFFFFF"/>
            <w:sz w:val="23"/>
            <w:szCs w:val="23"/>
          </w:rPr>
          <w:t>PROCS CRITICAL: 297 processes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23" w:author="Unknown"/>
          <w:rFonts w:ascii="Courier New" w:eastAsia="Times New Roman" w:hAnsi="Courier New" w:cs="Courier New"/>
          <w:color w:val="FFFFFF"/>
          <w:sz w:val="23"/>
          <w:szCs w:val="23"/>
        </w:rPr>
      </w:pPr>
      <w:ins w:id="224" w:author="Unknown">
        <w:r w:rsidRPr="00394385">
          <w:rPr>
            <w:rFonts w:ascii="Courier New" w:eastAsia="Times New Roman" w:hAnsi="Courier New" w:cs="Courier New"/>
            <w:color w:val="FFFFFF"/>
            <w:sz w:val="23"/>
            <w:szCs w:val="23"/>
          </w:rPr>
          <w:t>#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libexec</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check_nrpe</w:t>
        </w:r>
        <w:proofErr w:type="spellEnd"/>
        <w:r w:rsidRPr="00394385">
          <w:rPr>
            <w:rFonts w:ascii="Courier New" w:eastAsia="Times New Roman" w:hAnsi="Courier New" w:cs="Courier New"/>
            <w:color w:val="FFFFFF"/>
            <w:sz w:val="23"/>
            <w:szCs w:val="23"/>
          </w:rPr>
          <w:t xml:space="preserve"> -H </w:t>
        </w:r>
        <w:proofErr w:type="spellStart"/>
        <w:r w:rsidRPr="00394385">
          <w:rPr>
            <w:rFonts w:ascii="Courier New" w:eastAsia="Times New Roman" w:hAnsi="Courier New" w:cs="Courier New"/>
            <w:color w:val="FFFFFF"/>
            <w:sz w:val="23"/>
            <w:szCs w:val="23"/>
          </w:rPr>
          <w:t>localhost</w:t>
        </w:r>
        <w:proofErr w:type="spellEnd"/>
        <w:r w:rsidRPr="00394385">
          <w:rPr>
            <w:rFonts w:ascii="Courier New" w:eastAsia="Times New Roman" w:hAnsi="Courier New" w:cs="Courier New"/>
            <w:color w:val="FFFFFF"/>
            <w:sz w:val="23"/>
            <w:szCs w:val="23"/>
          </w:rPr>
          <w:t xml:space="preserve"> -c </w:t>
        </w:r>
        <w:proofErr w:type="spellStart"/>
        <w:r w:rsidRPr="00394385">
          <w:rPr>
            <w:rFonts w:ascii="Courier New" w:eastAsia="Times New Roman" w:hAnsi="Courier New" w:cs="Courier New"/>
            <w:color w:val="FFFFFF"/>
            <w:sz w:val="23"/>
            <w:szCs w:val="23"/>
          </w:rPr>
          <w:t>check_zombie_procs</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25"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26" w:author="Unknown"/>
          <w:rFonts w:ascii="Courier New" w:eastAsia="Times New Roman" w:hAnsi="Courier New" w:cs="Courier New"/>
          <w:color w:val="FFFFFF"/>
          <w:sz w:val="23"/>
          <w:szCs w:val="23"/>
        </w:rPr>
      </w:pPr>
      <w:ins w:id="227" w:author="Unknown">
        <w:r w:rsidRPr="00394385">
          <w:rPr>
            <w:rFonts w:ascii="Courier New" w:eastAsia="Times New Roman" w:hAnsi="Courier New" w:cs="Courier New"/>
            <w:color w:val="FFFFFF"/>
            <w:sz w:val="23"/>
            <w:szCs w:val="23"/>
          </w:rPr>
          <w:t>PROCS OK: 0 processes with STATE = Z</w:t>
        </w:r>
      </w:ins>
    </w:p>
    <w:p w:rsidR="00394385" w:rsidRPr="00394385" w:rsidRDefault="00394385" w:rsidP="00394385">
      <w:pPr>
        <w:shd w:val="clear" w:color="auto" w:fill="FFFFFF"/>
        <w:spacing w:after="0" w:line="384" w:lineRule="atLeast"/>
        <w:textAlignment w:val="baseline"/>
        <w:rPr>
          <w:ins w:id="228" w:author="Unknown"/>
          <w:rFonts w:ascii="Arial" w:eastAsia="Times New Roman" w:hAnsi="Arial" w:cs="Arial"/>
          <w:color w:val="272727"/>
          <w:sz w:val="23"/>
          <w:szCs w:val="23"/>
        </w:rPr>
      </w:pPr>
      <w:ins w:id="229" w:author="Unknown">
        <w:r w:rsidRPr="00394385">
          <w:rPr>
            <w:rFonts w:ascii="Arial" w:eastAsia="Times New Roman" w:hAnsi="Arial" w:cs="Arial"/>
            <w:color w:val="272727"/>
            <w:sz w:val="23"/>
            <w:szCs w:val="23"/>
          </w:rPr>
          <w:t xml:space="preserve">You can edit and add new command definitions by editing the NRPE </w:t>
        </w:r>
        <w:proofErr w:type="spellStart"/>
        <w:r w:rsidRPr="00394385">
          <w:rPr>
            <w:rFonts w:ascii="Arial" w:eastAsia="Times New Roman" w:hAnsi="Arial" w:cs="Arial"/>
            <w:color w:val="272727"/>
            <w:sz w:val="23"/>
            <w:szCs w:val="23"/>
          </w:rPr>
          <w:t>config</w:t>
        </w:r>
        <w:proofErr w:type="spellEnd"/>
        <w:r w:rsidRPr="00394385">
          <w:rPr>
            <w:rFonts w:ascii="Arial" w:eastAsia="Times New Roman" w:hAnsi="Arial" w:cs="Arial"/>
            <w:color w:val="272727"/>
            <w:sz w:val="23"/>
            <w:szCs w:val="23"/>
          </w:rPr>
          <w:t xml:space="preserve"> file. Finally, you’ve successfully installed and configured NRPE agent on the </w:t>
        </w:r>
        <w:r w:rsidRPr="00394385">
          <w:rPr>
            <w:rFonts w:ascii="inherit" w:eastAsia="Times New Roman" w:hAnsi="inherit" w:cs="Arial"/>
            <w:color w:val="333333"/>
            <w:sz w:val="23"/>
          </w:rPr>
          <w:t>Remote Linux Host</w:t>
        </w:r>
        <w:r w:rsidRPr="00394385">
          <w:rPr>
            <w:rFonts w:ascii="Arial" w:eastAsia="Times New Roman" w:hAnsi="Arial" w:cs="Arial"/>
            <w:color w:val="272727"/>
            <w:sz w:val="23"/>
            <w:szCs w:val="23"/>
          </w:rPr>
          <w:t>. Now it’s time to install a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component and add some services on your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Monitoring Server</w:t>
        </w:r>
        <w:r w:rsidRPr="00394385">
          <w:rPr>
            <w:rFonts w:ascii="Arial" w:eastAsia="Times New Roman" w:hAnsi="Arial" w:cs="Arial"/>
            <w:color w:val="272727"/>
            <w:sz w:val="23"/>
            <w:szCs w:val="23"/>
          </w:rPr>
          <w:t>…</w:t>
        </w:r>
      </w:ins>
    </w:p>
    <w:p w:rsidR="00394385" w:rsidRPr="00394385" w:rsidRDefault="00394385" w:rsidP="00394385">
      <w:pPr>
        <w:pBdr>
          <w:bottom w:val="dashed" w:sz="4" w:space="0" w:color="DDDDDD"/>
        </w:pBdr>
        <w:shd w:val="clear" w:color="auto" w:fill="FFFFFF"/>
        <w:spacing w:after="182" w:line="312" w:lineRule="atLeast"/>
        <w:textAlignment w:val="baseline"/>
        <w:outlineLvl w:val="3"/>
        <w:rPr>
          <w:ins w:id="230" w:author="Unknown"/>
          <w:rFonts w:ascii="inherit" w:eastAsia="Times New Roman" w:hAnsi="inherit" w:cs="Arial"/>
          <w:color w:val="AA4B80"/>
          <w:spacing w:val="-4"/>
          <w:sz w:val="34"/>
          <w:szCs w:val="34"/>
        </w:rPr>
      </w:pPr>
      <w:ins w:id="231" w:author="Unknown">
        <w:r w:rsidRPr="00394385">
          <w:rPr>
            <w:rFonts w:ascii="inherit" w:eastAsia="Times New Roman" w:hAnsi="inherit" w:cs="Arial"/>
            <w:color w:val="AA4B80"/>
            <w:spacing w:val="-4"/>
            <w:sz w:val="34"/>
            <w:szCs w:val="34"/>
          </w:rPr>
          <w:t xml:space="preserve">On </w:t>
        </w:r>
        <w:proofErr w:type="spellStart"/>
        <w:r w:rsidRPr="00394385">
          <w:rPr>
            <w:rFonts w:ascii="inherit" w:eastAsia="Times New Roman" w:hAnsi="inherit" w:cs="Arial"/>
            <w:color w:val="AA4B80"/>
            <w:spacing w:val="-4"/>
            <w:sz w:val="34"/>
            <w:szCs w:val="34"/>
          </w:rPr>
          <w:t>Nagios</w:t>
        </w:r>
        <w:proofErr w:type="spellEnd"/>
        <w:r w:rsidRPr="00394385">
          <w:rPr>
            <w:rFonts w:ascii="inherit" w:eastAsia="Times New Roman" w:hAnsi="inherit" w:cs="Arial"/>
            <w:color w:val="AA4B80"/>
            <w:spacing w:val="-4"/>
            <w:sz w:val="34"/>
            <w:szCs w:val="34"/>
          </w:rPr>
          <w:t xml:space="preserve"> Monitoring Server</w:t>
        </w:r>
      </w:ins>
    </w:p>
    <w:p w:rsidR="00394385" w:rsidRPr="00394385" w:rsidRDefault="00394385" w:rsidP="00394385">
      <w:pPr>
        <w:shd w:val="clear" w:color="auto" w:fill="FFFFFF"/>
        <w:spacing w:after="0" w:line="384" w:lineRule="atLeast"/>
        <w:textAlignment w:val="baseline"/>
        <w:rPr>
          <w:ins w:id="232" w:author="Unknown"/>
          <w:rFonts w:ascii="Arial" w:eastAsia="Times New Roman" w:hAnsi="Arial" w:cs="Arial"/>
          <w:color w:val="272727"/>
          <w:sz w:val="23"/>
          <w:szCs w:val="23"/>
        </w:rPr>
      </w:pPr>
      <w:proofErr w:type="gramStart"/>
      <w:ins w:id="233" w:author="Unknown">
        <w:r w:rsidRPr="00394385">
          <w:rPr>
            <w:rFonts w:ascii="Arial" w:eastAsia="Times New Roman" w:hAnsi="Arial" w:cs="Arial"/>
            <w:color w:val="272727"/>
            <w:sz w:val="23"/>
            <w:szCs w:val="23"/>
          </w:rPr>
          <w:t>Now login into your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Monitoring Server</w:t>
        </w:r>
        <w:r w:rsidRPr="00394385">
          <w:rPr>
            <w:rFonts w:ascii="Arial" w:eastAsia="Times New Roman" w:hAnsi="Arial" w:cs="Arial"/>
            <w:color w:val="272727"/>
            <w:sz w:val="23"/>
            <w:szCs w:val="23"/>
          </w:rPr>
          <w:t>.</w:t>
        </w:r>
        <w:proofErr w:type="gramEnd"/>
        <w:r w:rsidRPr="00394385">
          <w:rPr>
            <w:rFonts w:ascii="Arial" w:eastAsia="Times New Roman" w:hAnsi="Arial" w:cs="Arial"/>
            <w:color w:val="272727"/>
            <w:sz w:val="23"/>
            <w:szCs w:val="23"/>
          </w:rPr>
          <w:t xml:space="preserve"> Here you will need to do following things:</w:t>
        </w:r>
      </w:ins>
    </w:p>
    <w:p w:rsidR="00394385" w:rsidRPr="00394385" w:rsidRDefault="00394385" w:rsidP="00394385">
      <w:pPr>
        <w:numPr>
          <w:ilvl w:val="0"/>
          <w:numId w:val="3"/>
        </w:numPr>
        <w:shd w:val="clear" w:color="auto" w:fill="FFFFFF"/>
        <w:spacing w:after="0" w:line="384" w:lineRule="atLeast"/>
        <w:ind w:left="389"/>
        <w:textAlignment w:val="baseline"/>
        <w:rPr>
          <w:ins w:id="234" w:author="Unknown"/>
          <w:rFonts w:ascii="Arial" w:eastAsia="Times New Roman" w:hAnsi="Arial" w:cs="Arial"/>
          <w:color w:val="272727"/>
          <w:sz w:val="23"/>
          <w:szCs w:val="23"/>
        </w:rPr>
      </w:pPr>
      <w:ins w:id="235" w:author="Unknown">
        <w:r w:rsidRPr="00394385">
          <w:rPr>
            <w:rFonts w:ascii="Arial" w:eastAsia="Times New Roman" w:hAnsi="Arial" w:cs="Arial"/>
            <w:color w:val="272727"/>
            <w:sz w:val="23"/>
            <w:szCs w:val="23"/>
          </w:rPr>
          <w:t>Install the </w:t>
        </w:r>
        <w:proofErr w:type="spellStart"/>
        <w:r w:rsidRPr="00394385">
          <w:rPr>
            <w:rFonts w:ascii="inherit" w:eastAsia="Times New Roman" w:hAnsi="inherit" w:cs="Arial"/>
            <w:color w:val="333333"/>
            <w:sz w:val="23"/>
          </w:rPr>
          <w:t>check_nrpe</w:t>
        </w:r>
        <w:proofErr w:type="spellEnd"/>
        <w:r w:rsidRPr="00394385">
          <w:rPr>
            <w:rFonts w:ascii="Arial" w:eastAsia="Times New Roman" w:hAnsi="Arial" w:cs="Arial"/>
            <w:color w:val="272727"/>
            <w:sz w:val="23"/>
            <w:szCs w:val="23"/>
          </w:rPr>
          <w:t> </w:t>
        </w:r>
        <w:proofErr w:type="spellStart"/>
        <w:r w:rsidRPr="00394385">
          <w:rPr>
            <w:rFonts w:ascii="Arial" w:eastAsia="Times New Roman" w:hAnsi="Arial" w:cs="Arial"/>
            <w:color w:val="272727"/>
            <w:sz w:val="23"/>
            <w:szCs w:val="23"/>
          </w:rPr>
          <w:t>plugin</w:t>
        </w:r>
        <w:proofErr w:type="spellEnd"/>
        <w:r w:rsidRPr="00394385">
          <w:rPr>
            <w:rFonts w:ascii="Arial" w:eastAsia="Times New Roman" w:hAnsi="Arial" w:cs="Arial"/>
            <w:color w:val="272727"/>
            <w:sz w:val="23"/>
            <w:szCs w:val="23"/>
          </w:rPr>
          <w:t>.</w:t>
        </w:r>
      </w:ins>
    </w:p>
    <w:p w:rsidR="00394385" w:rsidRPr="00394385" w:rsidRDefault="00394385" w:rsidP="00394385">
      <w:pPr>
        <w:numPr>
          <w:ilvl w:val="0"/>
          <w:numId w:val="3"/>
        </w:numPr>
        <w:shd w:val="clear" w:color="auto" w:fill="FFFFFF"/>
        <w:spacing w:after="0" w:line="384" w:lineRule="atLeast"/>
        <w:ind w:left="389"/>
        <w:textAlignment w:val="baseline"/>
        <w:rPr>
          <w:ins w:id="236" w:author="Unknown"/>
          <w:rFonts w:ascii="Arial" w:eastAsia="Times New Roman" w:hAnsi="Arial" w:cs="Arial"/>
          <w:color w:val="272727"/>
          <w:sz w:val="23"/>
          <w:szCs w:val="23"/>
        </w:rPr>
      </w:pPr>
      <w:ins w:id="237" w:author="Unknown">
        <w:r w:rsidRPr="00394385">
          <w:rPr>
            <w:rFonts w:ascii="Arial" w:eastAsia="Times New Roman" w:hAnsi="Arial" w:cs="Arial"/>
            <w:color w:val="272727"/>
            <w:sz w:val="23"/>
            <w:szCs w:val="23"/>
          </w:rPr>
          <w:t>Create a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command definition</w:t>
        </w:r>
        <w:r w:rsidRPr="00394385">
          <w:rPr>
            <w:rFonts w:ascii="Arial" w:eastAsia="Times New Roman" w:hAnsi="Arial" w:cs="Arial"/>
            <w:color w:val="272727"/>
            <w:sz w:val="23"/>
            <w:szCs w:val="23"/>
          </w:rPr>
          <w:t> using the </w:t>
        </w:r>
        <w:proofErr w:type="spellStart"/>
        <w:r w:rsidRPr="00394385">
          <w:rPr>
            <w:rFonts w:ascii="inherit" w:eastAsia="Times New Roman" w:hAnsi="inherit" w:cs="Arial"/>
            <w:color w:val="333333"/>
            <w:sz w:val="23"/>
          </w:rPr>
          <w:t>check_nrpe</w:t>
        </w:r>
        <w:proofErr w:type="spellEnd"/>
        <w:r w:rsidRPr="00394385">
          <w:rPr>
            <w:rFonts w:ascii="Arial" w:eastAsia="Times New Roman" w:hAnsi="Arial" w:cs="Arial"/>
            <w:color w:val="272727"/>
            <w:sz w:val="23"/>
            <w:szCs w:val="23"/>
          </w:rPr>
          <w:t> </w:t>
        </w:r>
        <w:proofErr w:type="spellStart"/>
        <w:r w:rsidRPr="00394385">
          <w:rPr>
            <w:rFonts w:ascii="Arial" w:eastAsia="Times New Roman" w:hAnsi="Arial" w:cs="Arial"/>
            <w:color w:val="272727"/>
            <w:sz w:val="23"/>
            <w:szCs w:val="23"/>
          </w:rPr>
          <w:t>plugin</w:t>
        </w:r>
        <w:proofErr w:type="spellEnd"/>
        <w:r w:rsidRPr="00394385">
          <w:rPr>
            <w:rFonts w:ascii="Arial" w:eastAsia="Times New Roman" w:hAnsi="Arial" w:cs="Arial"/>
            <w:color w:val="272727"/>
            <w:sz w:val="23"/>
            <w:szCs w:val="23"/>
          </w:rPr>
          <w:t>.</w:t>
        </w:r>
      </w:ins>
    </w:p>
    <w:p w:rsidR="00394385" w:rsidRPr="00394385" w:rsidRDefault="00394385" w:rsidP="00394385">
      <w:pPr>
        <w:numPr>
          <w:ilvl w:val="0"/>
          <w:numId w:val="3"/>
        </w:numPr>
        <w:shd w:val="clear" w:color="auto" w:fill="FFFFFF"/>
        <w:spacing w:after="0" w:line="384" w:lineRule="atLeast"/>
        <w:ind w:left="389"/>
        <w:textAlignment w:val="baseline"/>
        <w:rPr>
          <w:ins w:id="238" w:author="Unknown"/>
          <w:rFonts w:ascii="Arial" w:eastAsia="Times New Roman" w:hAnsi="Arial" w:cs="Arial"/>
          <w:color w:val="272727"/>
          <w:sz w:val="23"/>
          <w:szCs w:val="23"/>
        </w:rPr>
      </w:pPr>
      <w:ins w:id="239" w:author="Unknown">
        <w:r w:rsidRPr="00394385">
          <w:rPr>
            <w:rFonts w:ascii="Arial" w:eastAsia="Times New Roman" w:hAnsi="Arial" w:cs="Arial"/>
            <w:color w:val="272727"/>
            <w:sz w:val="23"/>
            <w:szCs w:val="23"/>
          </w:rPr>
          <w:t>Create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host</w:t>
        </w:r>
        <w:r w:rsidRPr="00394385">
          <w:rPr>
            <w:rFonts w:ascii="Arial" w:eastAsia="Times New Roman" w:hAnsi="Arial" w:cs="Arial"/>
            <w:color w:val="272727"/>
            <w:sz w:val="23"/>
            <w:szCs w:val="23"/>
          </w:rPr>
          <w:t> and </w:t>
        </w:r>
        <w:r w:rsidRPr="00394385">
          <w:rPr>
            <w:rFonts w:ascii="inherit" w:eastAsia="Times New Roman" w:hAnsi="inherit" w:cs="Arial"/>
            <w:color w:val="333333"/>
            <w:sz w:val="23"/>
          </w:rPr>
          <w:t>add service definitions</w:t>
        </w:r>
        <w:r w:rsidRPr="00394385">
          <w:rPr>
            <w:rFonts w:ascii="Arial" w:eastAsia="Times New Roman" w:hAnsi="Arial" w:cs="Arial"/>
            <w:color w:val="272727"/>
            <w:sz w:val="23"/>
            <w:szCs w:val="23"/>
          </w:rPr>
          <w:t> for monitoring the </w:t>
        </w:r>
        <w:r w:rsidRPr="00394385">
          <w:rPr>
            <w:rFonts w:ascii="inherit" w:eastAsia="Times New Roman" w:hAnsi="inherit" w:cs="Arial"/>
            <w:color w:val="333333"/>
            <w:sz w:val="23"/>
          </w:rPr>
          <w:t>remote Linux host</w:t>
        </w:r>
        <w:r w:rsidRPr="00394385">
          <w:rPr>
            <w:rFonts w:ascii="Arial" w:eastAsia="Times New Roman" w:hAnsi="Arial" w:cs="Arial"/>
            <w:color w:val="272727"/>
            <w:sz w:val="23"/>
            <w:szCs w:val="23"/>
          </w:rPr>
          <w:t>.</w:t>
        </w:r>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240" w:author="Unknown"/>
          <w:rFonts w:ascii="inherit" w:eastAsia="Times New Roman" w:hAnsi="inherit" w:cs="Arial"/>
          <w:color w:val="444444"/>
          <w:sz w:val="29"/>
          <w:szCs w:val="29"/>
        </w:rPr>
      </w:pPr>
      <w:ins w:id="241" w:author="Unknown">
        <w:r w:rsidRPr="00394385">
          <w:rPr>
            <w:rFonts w:ascii="inherit" w:eastAsia="Times New Roman" w:hAnsi="inherit" w:cs="Arial"/>
            <w:color w:val="444444"/>
            <w:sz w:val="29"/>
            <w:szCs w:val="29"/>
          </w:rPr>
          <w:t xml:space="preserve">Step 1: Install NRPE </w:t>
        </w:r>
        <w:proofErr w:type="spellStart"/>
        <w:r w:rsidRPr="00394385">
          <w:rPr>
            <w:rFonts w:ascii="inherit" w:eastAsia="Times New Roman" w:hAnsi="inherit" w:cs="Arial"/>
            <w:color w:val="444444"/>
            <w:sz w:val="29"/>
            <w:szCs w:val="29"/>
          </w:rPr>
          <w:t>Plugin</w:t>
        </w:r>
        <w:proofErr w:type="spellEnd"/>
      </w:ins>
    </w:p>
    <w:p w:rsidR="00394385" w:rsidRPr="00394385" w:rsidRDefault="00394385" w:rsidP="00394385">
      <w:pPr>
        <w:shd w:val="clear" w:color="auto" w:fill="FFFFFF"/>
        <w:spacing w:after="0" w:line="384" w:lineRule="atLeast"/>
        <w:textAlignment w:val="baseline"/>
        <w:rPr>
          <w:ins w:id="242" w:author="Unknown"/>
          <w:rFonts w:ascii="Arial" w:eastAsia="Times New Roman" w:hAnsi="Arial" w:cs="Arial"/>
          <w:color w:val="272727"/>
          <w:sz w:val="23"/>
          <w:szCs w:val="23"/>
        </w:rPr>
      </w:pPr>
      <w:ins w:id="243" w:author="Unknown">
        <w:r w:rsidRPr="00394385">
          <w:rPr>
            <w:rFonts w:ascii="Arial" w:eastAsia="Times New Roman" w:hAnsi="Arial" w:cs="Arial"/>
            <w:color w:val="272727"/>
            <w:sz w:val="23"/>
            <w:szCs w:val="23"/>
          </w:rPr>
          <w:t xml:space="preserve">Go to the </w:t>
        </w:r>
        <w:proofErr w:type="spellStart"/>
        <w:r w:rsidRPr="00394385">
          <w:rPr>
            <w:rFonts w:ascii="Arial" w:eastAsia="Times New Roman" w:hAnsi="Arial" w:cs="Arial"/>
            <w:color w:val="272727"/>
            <w:sz w:val="23"/>
            <w:szCs w:val="23"/>
          </w:rPr>
          <w:t>nagios</w:t>
        </w:r>
        <w:proofErr w:type="spellEnd"/>
        <w:r w:rsidRPr="00394385">
          <w:rPr>
            <w:rFonts w:ascii="Arial" w:eastAsia="Times New Roman" w:hAnsi="Arial" w:cs="Arial"/>
            <w:color w:val="272727"/>
            <w:sz w:val="23"/>
            <w:szCs w:val="23"/>
          </w:rPr>
          <w:t xml:space="preserve"> download directory and download latest </w:t>
        </w:r>
        <w:r w:rsidRPr="00394385">
          <w:rPr>
            <w:rFonts w:ascii="inherit" w:eastAsia="Times New Roman" w:hAnsi="inherit" w:cs="Arial"/>
            <w:color w:val="333333"/>
            <w:sz w:val="23"/>
          </w:rPr>
          <w:t xml:space="preserve">NRPE </w:t>
        </w:r>
        <w:proofErr w:type="spellStart"/>
        <w:r w:rsidRPr="00394385">
          <w:rPr>
            <w:rFonts w:ascii="inherit" w:eastAsia="Times New Roman" w:hAnsi="inherit" w:cs="Arial"/>
            <w:color w:val="333333"/>
            <w:sz w:val="23"/>
          </w:rPr>
          <w:t>Plugin</w:t>
        </w:r>
        <w:proofErr w:type="spellEnd"/>
        <w:r w:rsidRPr="00394385">
          <w:rPr>
            <w:rFonts w:ascii="Arial" w:eastAsia="Times New Roman" w:hAnsi="Arial" w:cs="Arial"/>
            <w:color w:val="272727"/>
            <w:sz w:val="23"/>
            <w:szCs w:val="23"/>
          </w:rPr>
          <w:t> with </w:t>
        </w:r>
        <w:proofErr w:type="spellStart"/>
        <w:r w:rsidRPr="00394385">
          <w:rPr>
            <w:rFonts w:ascii="inherit" w:eastAsia="Times New Roman" w:hAnsi="inherit" w:cs="Arial"/>
            <w:color w:val="333333"/>
            <w:sz w:val="23"/>
          </w:rPr>
          <w:t>wget</w:t>
        </w:r>
        <w:proofErr w:type="spellEnd"/>
        <w:r w:rsidRPr="00394385">
          <w:rPr>
            <w:rFonts w:ascii="Arial" w:eastAsia="Times New Roman" w:hAnsi="Arial" w:cs="Arial"/>
            <w:color w:val="272727"/>
            <w:sz w:val="23"/>
            <w:szCs w:val="23"/>
          </w:rPr>
          <w:t> command.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44" w:author="Unknown"/>
          <w:rFonts w:ascii="Courier New" w:eastAsia="Times New Roman" w:hAnsi="Courier New" w:cs="Courier New"/>
          <w:color w:val="FFFFFF"/>
          <w:sz w:val="23"/>
          <w:szCs w:val="23"/>
        </w:rPr>
      </w:pPr>
      <w:ins w:id="245"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cd</w:t>
        </w:r>
        <w:proofErr w:type="spellEnd"/>
        <w:proofErr w:type="gramEnd"/>
        <w:r w:rsidRPr="00394385">
          <w:rPr>
            <w:rFonts w:ascii="Courier New" w:eastAsia="Times New Roman" w:hAnsi="Courier New" w:cs="Courier New"/>
            <w:color w:val="FFFFFF"/>
            <w:sz w:val="23"/>
            <w:szCs w:val="23"/>
          </w:rPr>
          <w:t xml:space="preserve"> /root/</w:t>
        </w:r>
        <w:proofErr w:type="spellStart"/>
        <w:r w:rsidRPr="00394385">
          <w:rPr>
            <w:rFonts w:ascii="Courier New" w:eastAsia="Times New Roman" w:hAnsi="Courier New" w:cs="Courier New"/>
            <w:color w:val="FFFFFF"/>
            <w:sz w:val="23"/>
            <w:szCs w:val="23"/>
          </w:rPr>
          <w:t>nagios</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46" w:author="Unknown"/>
          <w:rFonts w:ascii="Courier New" w:eastAsia="Times New Roman" w:hAnsi="Courier New" w:cs="Courier New"/>
          <w:color w:val="FFFFFF"/>
          <w:sz w:val="23"/>
          <w:szCs w:val="23"/>
        </w:rPr>
      </w:pPr>
      <w:ins w:id="247" w:author="Unknown">
        <w:r w:rsidRPr="00394385">
          <w:rPr>
            <w:rFonts w:ascii="Courier New" w:eastAsia="Times New Roman" w:hAnsi="Courier New" w:cs="Courier New"/>
            <w:color w:val="FFFFFF"/>
            <w:sz w:val="23"/>
            <w:szCs w:val="23"/>
          </w:rPr>
          <w:lastRenderedPageBreak/>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wget</w:t>
        </w:r>
        <w:proofErr w:type="spellEnd"/>
        <w:proofErr w:type="gramEnd"/>
        <w:r w:rsidRPr="00394385">
          <w:rPr>
            <w:rFonts w:ascii="Courier New" w:eastAsia="Times New Roman" w:hAnsi="Courier New" w:cs="Courier New"/>
            <w:color w:val="FFFFFF"/>
            <w:sz w:val="23"/>
            <w:szCs w:val="23"/>
          </w:rPr>
          <w:t xml:space="preserve"> https://github.com/NagiosEnterprises/nrpe/releases/download/nrpe-3.2.1/nrpe-3.2.1.tar.gz</w:t>
        </w:r>
      </w:ins>
    </w:p>
    <w:p w:rsidR="00394385" w:rsidRPr="00394385" w:rsidRDefault="00394385" w:rsidP="00394385">
      <w:pPr>
        <w:shd w:val="clear" w:color="auto" w:fill="FFFFFF"/>
        <w:spacing w:after="240" w:line="384" w:lineRule="atLeast"/>
        <w:textAlignment w:val="baseline"/>
        <w:rPr>
          <w:ins w:id="248" w:author="Unknown"/>
          <w:rFonts w:ascii="Arial" w:eastAsia="Times New Roman" w:hAnsi="Arial" w:cs="Arial"/>
          <w:color w:val="272727"/>
          <w:sz w:val="23"/>
          <w:szCs w:val="23"/>
        </w:rPr>
      </w:pPr>
      <w:ins w:id="249" w:author="Unknown">
        <w:r w:rsidRPr="00394385">
          <w:rPr>
            <w:rFonts w:ascii="Arial" w:eastAsia="Times New Roman" w:hAnsi="Arial" w:cs="Arial"/>
            <w:color w:val="272727"/>
            <w:sz w:val="23"/>
            <w:szCs w:val="23"/>
          </w:rPr>
          <w:t xml:space="preserve">Unpack the NRPE source code </w:t>
        </w:r>
        <w:proofErr w:type="spellStart"/>
        <w:r w:rsidRPr="00394385">
          <w:rPr>
            <w:rFonts w:ascii="Arial" w:eastAsia="Times New Roman" w:hAnsi="Arial" w:cs="Arial"/>
            <w:color w:val="272727"/>
            <w:sz w:val="23"/>
            <w:szCs w:val="23"/>
          </w:rPr>
          <w:t>tarball</w:t>
        </w:r>
        <w:proofErr w:type="spellEnd"/>
        <w:r w:rsidRPr="00394385">
          <w:rPr>
            <w:rFonts w:ascii="Arial" w:eastAsia="Times New Roman" w:hAnsi="Arial" w:cs="Arial"/>
            <w:color w:val="272727"/>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50" w:author="Unknown"/>
          <w:rFonts w:ascii="Courier New" w:eastAsia="Times New Roman" w:hAnsi="Courier New" w:cs="Courier New"/>
          <w:color w:val="FFFFFF"/>
          <w:sz w:val="23"/>
          <w:szCs w:val="23"/>
        </w:rPr>
      </w:pPr>
      <w:ins w:id="251"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tar </w:t>
        </w:r>
        <w:proofErr w:type="spellStart"/>
        <w:r w:rsidRPr="00394385">
          <w:rPr>
            <w:rFonts w:ascii="Courier New" w:eastAsia="Times New Roman" w:hAnsi="Courier New" w:cs="Courier New"/>
            <w:color w:val="FFFFFF"/>
            <w:sz w:val="23"/>
            <w:szCs w:val="23"/>
          </w:rPr>
          <w:t>xzf</w:t>
        </w:r>
        <w:proofErr w:type="spellEnd"/>
        <w:r w:rsidRPr="00394385">
          <w:rPr>
            <w:rFonts w:ascii="Courier New" w:eastAsia="Times New Roman" w:hAnsi="Courier New" w:cs="Courier New"/>
            <w:color w:val="FFFFFF"/>
            <w:sz w:val="23"/>
            <w:szCs w:val="23"/>
          </w:rPr>
          <w:t xml:space="preserve"> nrpe-3.2.1.tar.gz</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52" w:author="Unknown"/>
          <w:rFonts w:ascii="Courier New" w:eastAsia="Times New Roman" w:hAnsi="Courier New" w:cs="Courier New"/>
          <w:color w:val="FFFFFF"/>
          <w:sz w:val="23"/>
          <w:szCs w:val="23"/>
        </w:rPr>
      </w:pPr>
      <w:ins w:id="253"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cd</w:t>
        </w:r>
        <w:proofErr w:type="spellEnd"/>
        <w:proofErr w:type="gramEnd"/>
        <w:r w:rsidRPr="00394385">
          <w:rPr>
            <w:rFonts w:ascii="Courier New" w:eastAsia="Times New Roman" w:hAnsi="Courier New" w:cs="Courier New"/>
            <w:color w:val="FFFFFF"/>
            <w:sz w:val="23"/>
            <w:szCs w:val="23"/>
          </w:rPr>
          <w:t xml:space="preserve"> nrpe-3.2</w:t>
        </w:r>
      </w:ins>
    </w:p>
    <w:p w:rsidR="00394385" w:rsidRPr="00394385" w:rsidRDefault="00394385" w:rsidP="00394385">
      <w:pPr>
        <w:shd w:val="clear" w:color="auto" w:fill="FFFFFF"/>
        <w:spacing w:after="240" w:line="384" w:lineRule="atLeast"/>
        <w:textAlignment w:val="baseline"/>
        <w:rPr>
          <w:ins w:id="254" w:author="Unknown"/>
          <w:rFonts w:ascii="Arial" w:eastAsia="Times New Roman" w:hAnsi="Arial" w:cs="Arial"/>
          <w:color w:val="272727"/>
          <w:sz w:val="23"/>
          <w:szCs w:val="23"/>
        </w:rPr>
      </w:pPr>
      <w:ins w:id="255" w:author="Unknown">
        <w:r w:rsidRPr="00394385">
          <w:rPr>
            <w:rFonts w:ascii="Arial" w:eastAsia="Times New Roman" w:hAnsi="Arial" w:cs="Arial"/>
            <w:color w:val="272727"/>
            <w:sz w:val="23"/>
            <w:szCs w:val="23"/>
          </w:rPr>
          <w:t xml:space="preserve">Compile and install the NRPE </w:t>
        </w:r>
        <w:proofErr w:type="spellStart"/>
        <w:r w:rsidRPr="00394385">
          <w:rPr>
            <w:rFonts w:ascii="Arial" w:eastAsia="Times New Roman" w:hAnsi="Arial" w:cs="Arial"/>
            <w:color w:val="272727"/>
            <w:sz w:val="23"/>
            <w:szCs w:val="23"/>
          </w:rPr>
          <w:t>addon</w:t>
        </w:r>
        <w:proofErr w:type="spellEnd"/>
        <w:r w:rsidRPr="00394385">
          <w:rPr>
            <w:rFonts w:ascii="Arial" w:eastAsia="Times New Roman" w:hAnsi="Arial" w:cs="Arial"/>
            <w:color w:val="272727"/>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56" w:author="Unknown"/>
          <w:rFonts w:ascii="Courier New" w:eastAsia="Times New Roman" w:hAnsi="Courier New" w:cs="Courier New"/>
          <w:color w:val="FFFFFF"/>
          <w:sz w:val="23"/>
          <w:szCs w:val="23"/>
        </w:rPr>
      </w:pPr>
      <w:ins w:id="257"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w:t>
        </w:r>
        <w:proofErr w:type="gramStart"/>
        <w:r w:rsidRPr="00394385">
          <w:rPr>
            <w:rFonts w:ascii="Courier New" w:eastAsia="Times New Roman" w:hAnsi="Courier New" w:cs="Courier New"/>
            <w:color w:val="FFFFFF"/>
            <w:sz w:val="23"/>
            <w:szCs w:val="23"/>
          </w:rPr>
          <w:t># ./</w:t>
        </w:r>
        <w:proofErr w:type="gramEnd"/>
        <w:r w:rsidRPr="00394385">
          <w:rPr>
            <w:rFonts w:ascii="Courier New" w:eastAsia="Times New Roman" w:hAnsi="Courier New" w:cs="Courier New"/>
            <w:color w:val="FFFFFF"/>
            <w:sz w:val="23"/>
            <w:szCs w:val="23"/>
          </w:rPr>
          <w:t>configure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58" w:author="Unknown"/>
          <w:rFonts w:ascii="Courier New" w:eastAsia="Times New Roman" w:hAnsi="Courier New" w:cs="Courier New"/>
          <w:color w:val="FFFFFF"/>
          <w:sz w:val="23"/>
          <w:szCs w:val="23"/>
        </w:rPr>
      </w:pPr>
      <w:ins w:id="259"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make</w:t>
        </w:r>
        <w:proofErr w:type="gramEnd"/>
        <w:r w:rsidRPr="00394385">
          <w:rPr>
            <w:rFonts w:ascii="Courier New" w:eastAsia="Times New Roman" w:hAnsi="Courier New" w:cs="Courier New"/>
            <w:color w:val="FFFFFF"/>
            <w:sz w:val="23"/>
            <w:szCs w:val="23"/>
          </w:rPr>
          <w:t xml:space="preserve"> all</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60" w:author="Unknown"/>
          <w:rFonts w:ascii="Courier New" w:eastAsia="Times New Roman" w:hAnsi="Courier New" w:cs="Courier New"/>
          <w:color w:val="FFFFFF"/>
          <w:sz w:val="23"/>
          <w:szCs w:val="23"/>
        </w:rPr>
      </w:pPr>
      <w:ins w:id="261"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make</w:t>
        </w:r>
        <w:proofErr w:type="gramEnd"/>
        <w:r w:rsidRPr="00394385">
          <w:rPr>
            <w:rFonts w:ascii="Courier New" w:eastAsia="Times New Roman" w:hAnsi="Courier New" w:cs="Courier New"/>
            <w:color w:val="FFFFFF"/>
            <w:sz w:val="23"/>
            <w:szCs w:val="23"/>
          </w:rPr>
          <w:t xml:space="preserve"> install-daemon</w:t>
        </w:r>
      </w:ins>
    </w:p>
    <w:p w:rsidR="00394385" w:rsidRPr="00394385" w:rsidRDefault="00394385" w:rsidP="00394385">
      <w:pPr>
        <w:pBdr>
          <w:bottom w:val="dashed" w:sz="4" w:space="0" w:color="DDDDDD"/>
        </w:pBdr>
        <w:shd w:val="clear" w:color="auto" w:fill="FFFFFF"/>
        <w:spacing w:after="182" w:line="312" w:lineRule="atLeast"/>
        <w:textAlignment w:val="baseline"/>
        <w:outlineLvl w:val="4"/>
        <w:rPr>
          <w:ins w:id="262" w:author="Unknown"/>
          <w:rFonts w:ascii="inherit" w:eastAsia="Times New Roman" w:hAnsi="inherit" w:cs="Arial"/>
          <w:color w:val="444444"/>
          <w:sz w:val="29"/>
          <w:szCs w:val="29"/>
        </w:rPr>
      </w:pPr>
      <w:ins w:id="263" w:author="Unknown">
        <w:r w:rsidRPr="00394385">
          <w:rPr>
            <w:rFonts w:ascii="inherit" w:eastAsia="Times New Roman" w:hAnsi="inherit" w:cs="Arial"/>
            <w:color w:val="444444"/>
            <w:sz w:val="29"/>
            <w:szCs w:val="29"/>
          </w:rPr>
          <w:t>Step 2: Verify NRPE Daemon Remotely</w:t>
        </w:r>
      </w:ins>
    </w:p>
    <w:p w:rsidR="00394385" w:rsidRPr="00394385" w:rsidRDefault="00394385" w:rsidP="00394385">
      <w:pPr>
        <w:shd w:val="clear" w:color="auto" w:fill="FFFFFF"/>
        <w:spacing w:after="0" w:line="384" w:lineRule="atLeast"/>
        <w:textAlignment w:val="baseline"/>
        <w:rPr>
          <w:ins w:id="264" w:author="Unknown"/>
          <w:rFonts w:ascii="Arial" w:eastAsia="Times New Roman" w:hAnsi="Arial" w:cs="Arial"/>
          <w:color w:val="272727"/>
          <w:sz w:val="23"/>
          <w:szCs w:val="23"/>
        </w:rPr>
      </w:pPr>
      <w:ins w:id="265" w:author="Unknown">
        <w:r w:rsidRPr="00394385">
          <w:rPr>
            <w:rFonts w:ascii="Arial" w:eastAsia="Times New Roman" w:hAnsi="Arial" w:cs="Arial"/>
            <w:color w:val="272727"/>
            <w:sz w:val="23"/>
            <w:szCs w:val="23"/>
          </w:rPr>
          <w:t>Make sure that the </w:t>
        </w:r>
        <w:proofErr w:type="spellStart"/>
        <w:r w:rsidRPr="00394385">
          <w:rPr>
            <w:rFonts w:ascii="inherit" w:eastAsia="Times New Roman" w:hAnsi="inherit" w:cs="Arial"/>
            <w:color w:val="333333"/>
            <w:sz w:val="23"/>
          </w:rPr>
          <w:t>check_nrpe</w:t>
        </w:r>
        <w:proofErr w:type="spellEnd"/>
        <w:r w:rsidRPr="00394385">
          <w:rPr>
            <w:rFonts w:ascii="Arial" w:eastAsia="Times New Roman" w:hAnsi="Arial" w:cs="Arial"/>
            <w:color w:val="272727"/>
            <w:sz w:val="23"/>
            <w:szCs w:val="23"/>
          </w:rPr>
          <w:t> </w:t>
        </w:r>
        <w:proofErr w:type="spellStart"/>
        <w:r w:rsidRPr="00394385">
          <w:rPr>
            <w:rFonts w:ascii="Arial" w:eastAsia="Times New Roman" w:hAnsi="Arial" w:cs="Arial"/>
            <w:color w:val="272727"/>
            <w:sz w:val="23"/>
            <w:szCs w:val="23"/>
          </w:rPr>
          <w:t>plugin</w:t>
        </w:r>
        <w:proofErr w:type="spellEnd"/>
        <w:r w:rsidRPr="00394385">
          <w:rPr>
            <w:rFonts w:ascii="Arial" w:eastAsia="Times New Roman" w:hAnsi="Arial" w:cs="Arial"/>
            <w:color w:val="272727"/>
            <w:sz w:val="23"/>
            <w:szCs w:val="23"/>
          </w:rPr>
          <w:t xml:space="preserve"> can communicate with 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daemon on the remote </w:t>
        </w:r>
        <w:r w:rsidRPr="00394385">
          <w:rPr>
            <w:rFonts w:ascii="inherit" w:eastAsia="Times New Roman" w:hAnsi="inherit" w:cs="Arial"/>
            <w:color w:val="333333"/>
            <w:sz w:val="23"/>
          </w:rPr>
          <w:t>Linux</w:t>
        </w:r>
        <w:r w:rsidRPr="00394385">
          <w:rPr>
            <w:rFonts w:ascii="Arial" w:eastAsia="Times New Roman" w:hAnsi="Arial" w:cs="Arial"/>
            <w:color w:val="272727"/>
            <w:sz w:val="23"/>
            <w:szCs w:val="23"/>
          </w:rPr>
          <w:t> host. Add the </w:t>
        </w:r>
        <w:r w:rsidRPr="00394385">
          <w:rPr>
            <w:rFonts w:ascii="inherit" w:eastAsia="Times New Roman" w:hAnsi="inherit" w:cs="Arial"/>
            <w:color w:val="333333"/>
            <w:sz w:val="23"/>
          </w:rPr>
          <w:t>IP address</w:t>
        </w:r>
        <w:r w:rsidRPr="00394385">
          <w:rPr>
            <w:rFonts w:ascii="Arial" w:eastAsia="Times New Roman" w:hAnsi="Arial" w:cs="Arial"/>
            <w:color w:val="272727"/>
            <w:sz w:val="23"/>
            <w:szCs w:val="23"/>
          </w:rPr>
          <w:t> in the command below with the IP address of your R</w:t>
        </w:r>
        <w:r w:rsidRPr="00394385">
          <w:rPr>
            <w:rFonts w:ascii="inherit" w:eastAsia="Times New Roman" w:hAnsi="inherit" w:cs="Arial"/>
            <w:color w:val="333333"/>
            <w:sz w:val="23"/>
          </w:rPr>
          <w:t>emote Linux</w:t>
        </w:r>
        <w:r w:rsidRPr="00394385">
          <w:rPr>
            <w:rFonts w:ascii="Arial" w:eastAsia="Times New Roman" w:hAnsi="Arial" w:cs="Arial"/>
            <w:color w:val="272727"/>
            <w:sz w:val="23"/>
            <w:szCs w:val="23"/>
          </w:rPr>
          <w:t> host.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66" w:author="Unknown"/>
          <w:rFonts w:ascii="Courier New" w:eastAsia="Times New Roman" w:hAnsi="Courier New" w:cs="Courier New"/>
          <w:color w:val="FFFFFF"/>
          <w:sz w:val="23"/>
          <w:szCs w:val="23"/>
        </w:rPr>
      </w:pPr>
      <w:ins w:id="267"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libexec</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check_nrpe</w:t>
        </w:r>
        <w:proofErr w:type="spellEnd"/>
        <w:r w:rsidRPr="00394385">
          <w:rPr>
            <w:rFonts w:ascii="Courier New" w:eastAsia="Times New Roman" w:hAnsi="Courier New" w:cs="Courier New"/>
            <w:color w:val="FFFFFF"/>
            <w:sz w:val="23"/>
            <w:szCs w:val="23"/>
          </w:rPr>
          <w:t xml:space="preserve"> -H </w:t>
        </w:r>
        <w:r w:rsidRPr="00394385">
          <w:rPr>
            <w:rFonts w:ascii="inherit" w:eastAsia="Times New Roman" w:hAnsi="inherit" w:cs="Courier New"/>
            <w:b/>
            <w:bCs/>
            <w:color w:val="FFFFFF"/>
            <w:sz w:val="23"/>
          </w:rPr>
          <w:t>&lt;</w:t>
        </w:r>
        <w:proofErr w:type="spellStart"/>
        <w:r w:rsidRPr="00394385">
          <w:rPr>
            <w:rFonts w:ascii="inherit" w:eastAsia="Times New Roman" w:hAnsi="inherit" w:cs="Courier New"/>
            <w:b/>
            <w:bCs/>
            <w:color w:val="FFFFFF"/>
            <w:sz w:val="23"/>
          </w:rPr>
          <w:t>remote_linux_ip_address</w:t>
        </w:r>
        <w:proofErr w:type="spellEnd"/>
        <w:r w:rsidRPr="00394385">
          <w:rPr>
            <w:rFonts w:ascii="inherit" w:eastAsia="Times New Roman" w:hAnsi="inherit" w:cs="Courier New"/>
            <w:b/>
            <w:bCs/>
            <w:color w:val="FFFFFF"/>
            <w:sz w:val="23"/>
          </w:rPr>
          <w:t>&gt;</w:t>
        </w:r>
      </w:ins>
    </w:p>
    <w:p w:rsidR="00394385" w:rsidRPr="00394385" w:rsidRDefault="00394385" w:rsidP="00394385">
      <w:pPr>
        <w:shd w:val="clear" w:color="auto" w:fill="FFFFFF"/>
        <w:spacing w:after="240" w:line="384" w:lineRule="atLeast"/>
        <w:textAlignment w:val="baseline"/>
        <w:rPr>
          <w:ins w:id="268" w:author="Unknown"/>
          <w:rFonts w:ascii="Arial" w:eastAsia="Times New Roman" w:hAnsi="Arial" w:cs="Arial"/>
          <w:color w:val="272727"/>
          <w:sz w:val="23"/>
          <w:szCs w:val="23"/>
        </w:rPr>
      </w:pPr>
      <w:ins w:id="269" w:author="Unknown">
        <w:r w:rsidRPr="00394385">
          <w:rPr>
            <w:rFonts w:ascii="Arial" w:eastAsia="Times New Roman" w:hAnsi="Arial" w:cs="Arial"/>
            <w:color w:val="272727"/>
            <w:sz w:val="23"/>
            <w:szCs w:val="23"/>
          </w:rPr>
          <w:t>You will get a string back that shows you what version of NRPE is installed on the remote host, like this: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70" w:author="Unknown"/>
          <w:rFonts w:ascii="Courier New" w:eastAsia="Times New Roman" w:hAnsi="Courier New" w:cs="Courier New"/>
          <w:color w:val="FFFFFF"/>
          <w:sz w:val="23"/>
          <w:szCs w:val="23"/>
        </w:rPr>
      </w:pPr>
      <w:ins w:id="271" w:author="Unknown">
        <w:r w:rsidRPr="00394385">
          <w:rPr>
            <w:rFonts w:ascii="Courier New" w:eastAsia="Times New Roman" w:hAnsi="Courier New" w:cs="Courier New"/>
            <w:color w:val="FFFFFF"/>
            <w:sz w:val="23"/>
            <w:szCs w:val="23"/>
          </w:rPr>
          <w:t>NRPE v3.0</w:t>
        </w:r>
      </w:ins>
    </w:p>
    <w:p w:rsidR="00394385" w:rsidRPr="00394385" w:rsidRDefault="00394385" w:rsidP="00394385">
      <w:pPr>
        <w:shd w:val="clear" w:color="auto" w:fill="FFFFFF"/>
        <w:spacing w:after="240" w:line="384" w:lineRule="atLeast"/>
        <w:textAlignment w:val="baseline"/>
        <w:rPr>
          <w:ins w:id="272" w:author="Unknown"/>
          <w:rFonts w:ascii="Arial" w:eastAsia="Times New Roman" w:hAnsi="Arial" w:cs="Arial"/>
          <w:color w:val="272727"/>
          <w:sz w:val="23"/>
          <w:szCs w:val="23"/>
        </w:rPr>
      </w:pPr>
      <w:ins w:id="273" w:author="Unknown">
        <w:r w:rsidRPr="00394385">
          <w:rPr>
            <w:rFonts w:ascii="Arial" w:eastAsia="Times New Roman" w:hAnsi="Arial" w:cs="Arial"/>
            <w:color w:val="272727"/>
            <w:sz w:val="23"/>
            <w:szCs w:val="23"/>
          </w:rPr>
          <w:t xml:space="preserve">If </w:t>
        </w:r>
        <w:proofErr w:type="gramStart"/>
        <w:r w:rsidRPr="00394385">
          <w:rPr>
            <w:rFonts w:ascii="Arial" w:eastAsia="Times New Roman" w:hAnsi="Arial" w:cs="Arial"/>
            <w:color w:val="272727"/>
            <w:sz w:val="23"/>
            <w:szCs w:val="23"/>
          </w:rPr>
          <w:t>your receive</w:t>
        </w:r>
        <w:proofErr w:type="gramEnd"/>
        <w:r w:rsidRPr="00394385">
          <w:rPr>
            <w:rFonts w:ascii="Arial" w:eastAsia="Times New Roman" w:hAnsi="Arial" w:cs="Arial"/>
            <w:color w:val="272727"/>
            <w:sz w:val="23"/>
            <w:szCs w:val="23"/>
          </w:rPr>
          <w:t xml:space="preserve"> a </w:t>
        </w:r>
        <w:proofErr w:type="spellStart"/>
        <w:r w:rsidRPr="00394385">
          <w:rPr>
            <w:rFonts w:ascii="Arial" w:eastAsia="Times New Roman" w:hAnsi="Arial" w:cs="Arial"/>
            <w:color w:val="272727"/>
            <w:sz w:val="23"/>
            <w:szCs w:val="23"/>
          </w:rPr>
          <w:t>plugin</w:t>
        </w:r>
        <w:proofErr w:type="spellEnd"/>
        <w:r w:rsidRPr="00394385">
          <w:rPr>
            <w:rFonts w:ascii="Arial" w:eastAsia="Times New Roman" w:hAnsi="Arial" w:cs="Arial"/>
            <w:color w:val="272727"/>
            <w:sz w:val="23"/>
            <w:szCs w:val="23"/>
          </w:rPr>
          <w:t xml:space="preserve"> time-out error, then check the following things.</w:t>
        </w:r>
      </w:ins>
    </w:p>
    <w:p w:rsidR="00394385" w:rsidRPr="00394385" w:rsidRDefault="00394385" w:rsidP="00394385">
      <w:pPr>
        <w:numPr>
          <w:ilvl w:val="0"/>
          <w:numId w:val="4"/>
        </w:numPr>
        <w:shd w:val="clear" w:color="auto" w:fill="FFFFFF"/>
        <w:spacing w:after="0" w:line="384" w:lineRule="atLeast"/>
        <w:ind w:left="389"/>
        <w:textAlignment w:val="baseline"/>
        <w:rPr>
          <w:ins w:id="274" w:author="Unknown"/>
          <w:rFonts w:ascii="Arial" w:eastAsia="Times New Roman" w:hAnsi="Arial" w:cs="Arial"/>
          <w:color w:val="272727"/>
          <w:sz w:val="23"/>
          <w:szCs w:val="23"/>
        </w:rPr>
      </w:pPr>
      <w:ins w:id="275" w:author="Unknown">
        <w:r w:rsidRPr="00394385">
          <w:rPr>
            <w:rFonts w:ascii="Arial" w:eastAsia="Times New Roman" w:hAnsi="Arial" w:cs="Arial"/>
            <w:color w:val="272727"/>
            <w:sz w:val="23"/>
            <w:szCs w:val="23"/>
          </w:rPr>
          <w:t>Make sure your firewall isn’t blocking the communication between the </w:t>
        </w:r>
        <w:r w:rsidRPr="00394385">
          <w:rPr>
            <w:rFonts w:ascii="inherit" w:eastAsia="Times New Roman" w:hAnsi="inherit" w:cs="Arial"/>
            <w:color w:val="333333"/>
            <w:sz w:val="23"/>
          </w:rPr>
          <w:t>remote host</w:t>
        </w:r>
        <w:r w:rsidRPr="00394385">
          <w:rPr>
            <w:rFonts w:ascii="Arial" w:eastAsia="Times New Roman" w:hAnsi="Arial" w:cs="Arial"/>
            <w:color w:val="272727"/>
            <w:sz w:val="23"/>
            <w:szCs w:val="23"/>
          </w:rPr>
          <w:t> and the </w:t>
        </w:r>
        <w:r w:rsidRPr="00394385">
          <w:rPr>
            <w:rFonts w:ascii="inherit" w:eastAsia="Times New Roman" w:hAnsi="inherit" w:cs="Arial"/>
            <w:color w:val="333333"/>
            <w:sz w:val="23"/>
          </w:rPr>
          <w:t>monitoring host</w:t>
        </w:r>
        <w:r w:rsidRPr="00394385">
          <w:rPr>
            <w:rFonts w:ascii="Arial" w:eastAsia="Times New Roman" w:hAnsi="Arial" w:cs="Arial"/>
            <w:color w:val="272727"/>
            <w:sz w:val="23"/>
            <w:szCs w:val="23"/>
          </w:rPr>
          <w:t>.</w:t>
        </w:r>
      </w:ins>
    </w:p>
    <w:p w:rsidR="00394385" w:rsidRPr="00394385" w:rsidRDefault="00394385" w:rsidP="00394385">
      <w:pPr>
        <w:numPr>
          <w:ilvl w:val="0"/>
          <w:numId w:val="4"/>
        </w:numPr>
        <w:shd w:val="clear" w:color="auto" w:fill="FFFFFF"/>
        <w:spacing w:after="0" w:line="384" w:lineRule="atLeast"/>
        <w:ind w:left="389"/>
        <w:textAlignment w:val="baseline"/>
        <w:rPr>
          <w:ins w:id="276" w:author="Unknown"/>
          <w:rFonts w:ascii="Arial" w:eastAsia="Times New Roman" w:hAnsi="Arial" w:cs="Arial"/>
          <w:color w:val="272727"/>
          <w:sz w:val="23"/>
          <w:szCs w:val="23"/>
        </w:rPr>
      </w:pPr>
      <w:ins w:id="277" w:author="Unknown">
        <w:r w:rsidRPr="00394385">
          <w:rPr>
            <w:rFonts w:ascii="Arial" w:eastAsia="Times New Roman" w:hAnsi="Arial" w:cs="Arial"/>
            <w:color w:val="272727"/>
            <w:sz w:val="23"/>
            <w:szCs w:val="23"/>
          </w:rPr>
          <w:t>Make sure that 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daemon is installed correctly under </w:t>
        </w:r>
        <w:proofErr w:type="spellStart"/>
        <w:r w:rsidRPr="00394385">
          <w:rPr>
            <w:rFonts w:ascii="inherit" w:eastAsia="Times New Roman" w:hAnsi="inherit" w:cs="Arial"/>
            <w:color w:val="333333"/>
            <w:sz w:val="23"/>
          </w:rPr>
          <w:t>xinetd</w:t>
        </w:r>
        <w:proofErr w:type="spellEnd"/>
        <w:r w:rsidRPr="00394385">
          <w:rPr>
            <w:rFonts w:ascii="Arial" w:eastAsia="Times New Roman" w:hAnsi="Arial" w:cs="Arial"/>
            <w:color w:val="272727"/>
            <w:sz w:val="23"/>
            <w:szCs w:val="23"/>
          </w:rPr>
          <w:t>.</w:t>
        </w:r>
      </w:ins>
    </w:p>
    <w:p w:rsidR="00394385" w:rsidRPr="00394385" w:rsidRDefault="00394385" w:rsidP="00394385">
      <w:pPr>
        <w:numPr>
          <w:ilvl w:val="0"/>
          <w:numId w:val="4"/>
        </w:numPr>
        <w:shd w:val="clear" w:color="auto" w:fill="FFFFFF"/>
        <w:spacing w:after="0" w:line="384" w:lineRule="atLeast"/>
        <w:ind w:left="389"/>
        <w:textAlignment w:val="baseline"/>
        <w:rPr>
          <w:ins w:id="278" w:author="Unknown"/>
          <w:rFonts w:ascii="Arial" w:eastAsia="Times New Roman" w:hAnsi="Arial" w:cs="Arial"/>
          <w:color w:val="272727"/>
          <w:sz w:val="23"/>
          <w:szCs w:val="23"/>
        </w:rPr>
      </w:pPr>
      <w:ins w:id="279" w:author="Unknown">
        <w:r w:rsidRPr="00394385">
          <w:rPr>
            <w:rFonts w:ascii="Arial" w:eastAsia="Times New Roman" w:hAnsi="Arial" w:cs="Arial"/>
            <w:color w:val="272727"/>
            <w:sz w:val="23"/>
            <w:szCs w:val="23"/>
          </w:rPr>
          <w:lastRenderedPageBreak/>
          <w:t>Make sure that the r</w:t>
        </w:r>
        <w:r w:rsidRPr="00394385">
          <w:rPr>
            <w:rFonts w:ascii="inherit" w:eastAsia="Times New Roman" w:hAnsi="inherit" w:cs="Arial"/>
            <w:color w:val="333333"/>
            <w:sz w:val="23"/>
          </w:rPr>
          <w:t>emote Linux</w:t>
        </w:r>
        <w:r w:rsidRPr="00394385">
          <w:rPr>
            <w:rFonts w:ascii="Arial" w:eastAsia="Times New Roman" w:hAnsi="Arial" w:cs="Arial"/>
            <w:color w:val="272727"/>
            <w:sz w:val="23"/>
            <w:szCs w:val="23"/>
          </w:rPr>
          <w:t> host firewall rules blocking the </w:t>
        </w:r>
        <w:r w:rsidRPr="00394385">
          <w:rPr>
            <w:rFonts w:ascii="inherit" w:eastAsia="Times New Roman" w:hAnsi="inherit" w:cs="Arial"/>
            <w:color w:val="333333"/>
            <w:sz w:val="23"/>
          </w:rPr>
          <w:t>monitoring server</w:t>
        </w:r>
        <w:r w:rsidRPr="00394385">
          <w:rPr>
            <w:rFonts w:ascii="Arial" w:eastAsia="Times New Roman" w:hAnsi="Arial" w:cs="Arial"/>
            <w:color w:val="272727"/>
            <w:sz w:val="23"/>
            <w:szCs w:val="23"/>
          </w:rPr>
          <w:t> from communicating to the </w:t>
        </w:r>
        <w:r w:rsidRPr="00394385">
          <w:rPr>
            <w:rFonts w:ascii="inherit" w:eastAsia="Times New Roman" w:hAnsi="inherit" w:cs="Arial"/>
            <w:color w:val="333333"/>
            <w:sz w:val="23"/>
          </w:rPr>
          <w:t>NRPE</w:t>
        </w:r>
        <w:r w:rsidRPr="00394385">
          <w:rPr>
            <w:rFonts w:ascii="Arial" w:eastAsia="Times New Roman" w:hAnsi="Arial" w:cs="Arial"/>
            <w:color w:val="272727"/>
            <w:sz w:val="23"/>
            <w:szCs w:val="23"/>
          </w:rPr>
          <w:t> daemon.</w:t>
        </w:r>
      </w:ins>
    </w:p>
    <w:p w:rsidR="00394385" w:rsidRPr="00394385" w:rsidRDefault="00394385" w:rsidP="00394385">
      <w:pPr>
        <w:pBdr>
          <w:bottom w:val="dashed" w:sz="4" w:space="0" w:color="DDDDDD"/>
        </w:pBdr>
        <w:shd w:val="clear" w:color="auto" w:fill="FFFFFF"/>
        <w:spacing w:after="182" w:line="312" w:lineRule="atLeast"/>
        <w:textAlignment w:val="baseline"/>
        <w:outlineLvl w:val="2"/>
        <w:rPr>
          <w:ins w:id="280" w:author="Unknown"/>
          <w:rFonts w:ascii="inherit" w:eastAsia="Times New Roman" w:hAnsi="inherit" w:cs="Arial"/>
          <w:color w:val="336699"/>
          <w:spacing w:val="-7"/>
          <w:sz w:val="39"/>
          <w:szCs w:val="39"/>
        </w:rPr>
      </w:pPr>
      <w:ins w:id="281" w:author="Unknown">
        <w:r w:rsidRPr="00394385">
          <w:rPr>
            <w:rFonts w:ascii="inherit" w:eastAsia="Times New Roman" w:hAnsi="inherit" w:cs="Arial"/>
            <w:color w:val="336699"/>
            <w:spacing w:val="-7"/>
            <w:sz w:val="39"/>
            <w:szCs w:val="39"/>
          </w:rPr>
          <w:t xml:space="preserve">Adding Remote Linux Host to </w:t>
        </w:r>
        <w:proofErr w:type="spellStart"/>
        <w:r w:rsidRPr="00394385">
          <w:rPr>
            <w:rFonts w:ascii="inherit" w:eastAsia="Times New Roman" w:hAnsi="inherit" w:cs="Arial"/>
            <w:color w:val="336699"/>
            <w:spacing w:val="-7"/>
            <w:sz w:val="39"/>
            <w:szCs w:val="39"/>
          </w:rPr>
          <w:t>Nagios</w:t>
        </w:r>
        <w:proofErr w:type="spellEnd"/>
        <w:r w:rsidRPr="00394385">
          <w:rPr>
            <w:rFonts w:ascii="inherit" w:eastAsia="Times New Roman" w:hAnsi="inherit" w:cs="Arial"/>
            <w:color w:val="336699"/>
            <w:spacing w:val="-7"/>
            <w:sz w:val="39"/>
            <w:szCs w:val="39"/>
          </w:rPr>
          <w:t xml:space="preserve"> Monitoring Server</w:t>
        </w:r>
      </w:ins>
    </w:p>
    <w:p w:rsidR="00394385" w:rsidRPr="00394385" w:rsidRDefault="00394385" w:rsidP="00394385">
      <w:pPr>
        <w:shd w:val="clear" w:color="auto" w:fill="FFFFFF"/>
        <w:spacing w:after="0" w:line="384" w:lineRule="atLeast"/>
        <w:textAlignment w:val="baseline"/>
        <w:rPr>
          <w:ins w:id="282" w:author="Unknown"/>
          <w:rFonts w:ascii="Arial" w:eastAsia="Times New Roman" w:hAnsi="Arial" w:cs="Arial"/>
          <w:color w:val="272727"/>
          <w:sz w:val="23"/>
          <w:szCs w:val="23"/>
        </w:rPr>
      </w:pPr>
      <w:ins w:id="283" w:author="Unknown">
        <w:r w:rsidRPr="00394385">
          <w:rPr>
            <w:rFonts w:ascii="Arial" w:eastAsia="Times New Roman" w:hAnsi="Arial" w:cs="Arial"/>
            <w:color w:val="272727"/>
            <w:sz w:val="23"/>
            <w:szCs w:val="23"/>
          </w:rPr>
          <w:t xml:space="preserve">To add a remote host you need to create </w:t>
        </w:r>
        <w:proofErr w:type="gramStart"/>
        <w:r w:rsidRPr="00394385">
          <w:rPr>
            <w:rFonts w:ascii="Arial" w:eastAsia="Times New Roman" w:hAnsi="Arial" w:cs="Arial"/>
            <w:color w:val="272727"/>
            <w:sz w:val="23"/>
            <w:szCs w:val="23"/>
          </w:rPr>
          <w:t>a two</w:t>
        </w:r>
        <w:proofErr w:type="gramEnd"/>
        <w:r w:rsidRPr="00394385">
          <w:rPr>
            <w:rFonts w:ascii="Arial" w:eastAsia="Times New Roman" w:hAnsi="Arial" w:cs="Arial"/>
            <w:color w:val="272727"/>
            <w:sz w:val="23"/>
            <w:szCs w:val="23"/>
          </w:rPr>
          <w:t xml:space="preserve"> new files “</w:t>
        </w:r>
        <w:r w:rsidRPr="00394385">
          <w:rPr>
            <w:rFonts w:ascii="inherit" w:eastAsia="Times New Roman" w:hAnsi="inherit" w:cs="Arial"/>
            <w:color w:val="333333"/>
            <w:sz w:val="23"/>
          </w:rPr>
          <w:t>hosts.cfg</w:t>
        </w:r>
        <w:r w:rsidRPr="00394385">
          <w:rPr>
            <w:rFonts w:ascii="Arial" w:eastAsia="Times New Roman" w:hAnsi="Arial" w:cs="Arial"/>
            <w:color w:val="272727"/>
            <w:sz w:val="23"/>
            <w:szCs w:val="23"/>
          </w:rPr>
          <w:t>” and “</w:t>
        </w:r>
        <w:r w:rsidRPr="00394385">
          <w:rPr>
            <w:rFonts w:ascii="inherit" w:eastAsia="Times New Roman" w:hAnsi="inherit" w:cs="Arial"/>
            <w:color w:val="333333"/>
            <w:sz w:val="23"/>
          </w:rPr>
          <w:t>services.cfg</w:t>
        </w:r>
        <w:r w:rsidRPr="00394385">
          <w:rPr>
            <w:rFonts w:ascii="Arial" w:eastAsia="Times New Roman" w:hAnsi="Arial" w:cs="Arial"/>
            <w:color w:val="272727"/>
            <w:sz w:val="23"/>
            <w:szCs w:val="23"/>
          </w:rPr>
          <w:t>” under “</w:t>
        </w:r>
        <w:r w:rsidRPr="00394385">
          <w:rPr>
            <w:rFonts w:ascii="inherit" w:eastAsia="Times New Roman" w:hAnsi="inherit" w:cs="Arial"/>
            <w:color w:val="333333"/>
            <w:sz w:val="23"/>
          </w:rPr>
          <w:t>/</w:t>
        </w:r>
        <w:proofErr w:type="spellStart"/>
        <w:r w:rsidRPr="00394385">
          <w:rPr>
            <w:rFonts w:ascii="inherit" w:eastAsia="Times New Roman" w:hAnsi="inherit" w:cs="Arial"/>
            <w:color w:val="333333"/>
            <w:sz w:val="23"/>
          </w:rPr>
          <w:t>usr</w:t>
        </w:r>
        <w:proofErr w:type="spellEnd"/>
        <w:r w:rsidRPr="00394385">
          <w:rPr>
            <w:rFonts w:ascii="inherit" w:eastAsia="Times New Roman" w:hAnsi="inherit" w:cs="Arial"/>
            <w:color w:val="333333"/>
            <w:sz w:val="23"/>
          </w:rPr>
          <w:t>/local/</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/etc/</w:t>
        </w:r>
        <w:r w:rsidRPr="00394385">
          <w:rPr>
            <w:rFonts w:ascii="Arial" w:eastAsia="Times New Roman" w:hAnsi="Arial" w:cs="Arial"/>
            <w:color w:val="272727"/>
            <w:sz w:val="23"/>
            <w:szCs w:val="23"/>
          </w:rPr>
          <w:t>” location.</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84" w:author="Unknown"/>
          <w:rFonts w:ascii="Courier New" w:eastAsia="Times New Roman" w:hAnsi="Courier New" w:cs="Courier New"/>
          <w:color w:val="FFFFFF"/>
          <w:sz w:val="23"/>
          <w:szCs w:val="23"/>
        </w:rPr>
      </w:pPr>
      <w:ins w:id="285"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cd</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/etc/</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86" w:author="Unknown"/>
          <w:rFonts w:ascii="Courier New" w:eastAsia="Times New Roman" w:hAnsi="Courier New" w:cs="Courier New"/>
          <w:color w:val="FFFFFF"/>
          <w:sz w:val="23"/>
          <w:szCs w:val="23"/>
        </w:rPr>
      </w:pPr>
      <w:ins w:id="287"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touch</w:t>
        </w:r>
        <w:proofErr w:type="gramEnd"/>
        <w:r w:rsidRPr="00394385">
          <w:rPr>
            <w:rFonts w:ascii="Courier New" w:eastAsia="Times New Roman" w:hAnsi="Courier New" w:cs="Courier New"/>
            <w:color w:val="FFFFFF"/>
            <w:sz w:val="23"/>
            <w:szCs w:val="23"/>
          </w:rPr>
          <w:t xml:space="preserve"> hosts.cfg</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88" w:author="Unknown"/>
          <w:rFonts w:ascii="Courier New" w:eastAsia="Times New Roman" w:hAnsi="Courier New" w:cs="Courier New"/>
          <w:color w:val="FFFFFF"/>
          <w:sz w:val="23"/>
          <w:szCs w:val="23"/>
        </w:rPr>
      </w:pPr>
      <w:ins w:id="289"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touch</w:t>
        </w:r>
        <w:proofErr w:type="gramEnd"/>
        <w:r w:rsidRPr="00394385">
          <w:rPr>
            <w:rFonts w:ascii="Courier New" w:eastAsia="Times New Roman" w:hAnsi="Courier New" w:cs="Courier New"/>
            <w:color w:val="FFFFFF"/>
            <w:sz w:val="23"/>
            <w:szCs w:val="23"/>
          </w:rPr>
          <w:t xml:space="preserve"> services.cfg</w:t>
        </w:r>
      </w:ins>
    </w:p>
    <w:p w:rsidR="00394385" w:rsidRPr="00394385" w:rsidRDefault="00394385" w:rsidP="00394385">
      <w:pPr>
        <w:shd w:val="clear" w:color="auto" w:fill="FFFFFF"/>
        <w:spacing w:after="0" w:line="384" w:lineRule="atLeast"/>
        <w:textAlignment w:val="baseline"/>
        <w:rPr>
          <w:ins w:id="290" w:author="Unknown"/>
          <w:rFonts w:ascii="Arial" w:eastAsia="Times New Roman" w:hAnsi="Arial" w:cs="Arial"/>
          <w:color w:val="272727"/>
          <w:sz w:val="23"/>
          <w:szCs w:val="23"/>
        </w:rPr>
      </w:pPr>
      <w:ins w:id="291" w:author="Unknown">
        <w:r w:rsidRPr="00394385">
          <w:rPr>
            <w:rFonts w:ascii="Arial" w:eastAsia="Times New Roman" w:hAnsi="Arial" w:cs="Arial"/>
            <w:color w:val="272727"/>
            <w:sz w:val="23"/>
            <w:szCs w:val="23"/>
          </w:rPr>
          <w:t xml:space="preserve">Now add these two files to main </w:t>
        </w:r>
        <w:proofErr w:type="spellStart"/>
        <w:r w:rsidRPr="00394385">
          <w:rPr>
            <w:rFonts w:ascii="Arial" w:eastAsia="Times New Roman" w:hAnsi="Arial" w:cs="Arial"/>
            <w:color w:val="272727"/>
            <w:sz w:val="23"/>
            <w:szCs w:val="23"/>
          </w:rPr>
          <w:t>Nagios</w:t>
        </w:r>
        <w:proofErr w:type="spellEnd"/>
        <w:r w:rsidRPr="00394385">
          <w:rPr>
            <w:rFonts w:ascii="Arial" w:eastAsia="Times New Roman" w:hAnsi="Arial" w:cs="Arial"/>
            <w:color w:val="272727"/>
            <w:sz w:val="23"/>
            <w:szCs w:val="23"/>
          </w:rPr>
          <w:t xml:space="preserve"> configuration file. Open </w:t>
        </w:r>
        <w:r w:rsidRPr="00394385">
          <w:rPr>
            <w:rFonts w:ascii="inherit" w:eastAsia="Times New Roman" w:hAnsi="inherit" w:cs="Arial"/>
            <w:color w:val="333333"/>
            <w:sz w:val="23"/>
          </w:rPr>
          <w:t>nagios.cfg</w:t>
        </w:r>
        <w:r w:rsidRPr="00394385">
          <w:rPr>
            <w:rFonts w:ascii="Arial" w:eastAsia="Times New Roman" w:hAnsi="Arial" w:cs="Arial"/>
            <w:color w:val="272727"/>
            <w:sz w:val="23"/>
            <w:szCs w:val="23"/>
          </w:rPr>
          <w:t> file with any editor.</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92" w:author="Unknown"/>
          <w:rFonts w:ascii="Courier New" w:eastAsia="Times New Roman" w:hAnsi="Courier New" w:cs="Courier New"/>
          <w:color w:val="FFFFFF"/>
          <w:sz w:val="23"/>
          <w:szCs w:val="23"/>
        </w:rPr>
      </w:pPr>
      <w:ins w:id="293"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vi</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/etc/nagios.cfg</w:t>
        </w:r>
      </w:ins>
    </w:p>
    <w:p w:rsidR="00394385" w:rsidRPr="00394385" w:rsidRDefault="00394385" w:rsidP="00394385">
      <w:pPr>
        <w:shd w:val="clear" w:color="auto" w:fill="FFFFFF"/>
        <w:spacing w:after="240" w:line="384" w:lineRule="atLeast"/>
        <w:textAlignment w:val="baseline"/>
        <w:rPr>
          <w:ins w:id="294" w:author="Unknown"/>
          <w:rFonts w:ascii="Arial" w:eastAsia="Times New Roman" w:hAnsi="Arial" w:cs="Arial"/>
          <w:color w:val="272727"/>
          <w:sz w:val="23"/>
          <w:szCs w:val="23"/>
        </w:rPr>
      </w:pPr>
      <w:ins w:id="295" w:author="Unknown">
        <w:r w:rsidRPr="00394385">
          <w:rPr>
            <w:rFonts w:ascii="Arial" w:eastAsia="Times New Roman" w:hAnsi="Arial" w:cs="Arial"/>
            <w:color w:val="272727"/>
            <w:sz w:val="23"/>
            <w:szCs w:val="23"/>
          </w:rPr>
          <w:t>Now add the two newly created files as shown below.</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96" w:author="Unknown"/>
          <w:rFonts w:ascii="Courier New" w:eastAsia="Times New Roman" w:hAnsi="Courier New" w:cs="Courier New"/>
          <w:color w:val="FFFFFF"/>
          <w:sz w:val="23"/>
          <w:szCs w:val="23"/>
        </w:rPr>
      </w:pPr>
      <w:ins w:id="297" w:author="Unknown">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You</w:t>
        </w:r>
        <w:proofErr w:type="gramEnd"/>
        <w:r w:rsidRPr="00394385">
          <w:rPr>
            <w:rFonts w:ascii="Courier New" w:eastAsia="Times New Roman" w:hAnsi="Courier New" w:cs="Courier New"/>
            <w:color w:val="FFFFFF"/>
            <w:sz w:val="23"/>
            <w:szCs w:val="23"/>
          </w:rPr>
          <w:t xml:space="preserve"> can specify individual object </w:t>
        </w:r>
        <w:proofErr w:type="spellStart"/>
        <w:r w:rsidRPr="00394385">
          <w:rPr>
            <w:rFonts w:ascii="Courier New" w:eastAsia="Times New Roman" w:hAnsi="Courier New" w:cs="Courier New"/>
            <w:color w:val="FFFFFF"/>
            <w:sz w:val="23"/>
            <w:szCs w:val="23"/>
          </w:rPr>
          <w:t>config</w:t>
        </w:r>
        <w:proofErr w:type="spellEnd"/>
        <w:r w:rsidRPr="00394385">
          <w:rPr>
            <w:rFonts w:ascii="Courier New" w:eastAsia="Times New Roman" w:hAnsi="Courier New" w:cs="Courier New"/>
            <w:color w:val="FFFFFF"/>
            <w:sz w:val="23"/>
            <w:szCs w:val="23"/>
          </w:rPr>
          <w:t xml:space="preserve"> files as shown below:</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298" w:author="Unknown"/>
          <w:rFonts w:ascii="Courier New" w:eastAsia="Times New Roman" w:hAnsi="Courier New" w:cs="Courier New"/>
          <w:color w:val="FFFFFF"/>
          <w:sz w:val="23"/>
          <w:szCs w:val="23"/>
        </w:rPr>
      </w:pPr>
      <w:proofErr w:type="spellStart"/>
      <w:ins w:id="299" w:author="Unknown">
        <w:r w:rsidRPr="00394385">
          <w:rPr>
            <w:rFonts w:ascii="Courier New" w:eastAsia="Times New Roman" w:hAnsi="Courier New" w:cs="Courier New"/>
            <w:color w:val="FFFFFF"/>
            <w:sz w:val="23"/>
            <w:szCs w:val="23"/>
          </w:rPr>
          <w:t>cfg_file</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/etc/hosts.cfg</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00" w:author="Unknown"/>
          <w:rFonts w:ascii="Courier New" w:eastAsia="Times New Roman" w:hAnsi="Courier New" w:cs="Courier New"/>
          <w:color w:val="FFFFFF"/>
          <w:sz w:val="23"/>
          <w:szCs w:val="23"/>
        </w:rPr>
      </w:pPr>
      <w:proofErr w:type="spellStart"/>
      <w:ins w:id="301" w:author="Unknown">
        <w:r w:rsidRPr="00394385">
          <w:rPr>
            <w:rFonts w:ascii="Courier New" w:eastAsia="Times New Roman" w:hAnsi="Courier New" w:cs="Courier New"/>
            <w:color w:val="FFFFFF"/>
            <w:sz w:val="23"/>
            <w:szCs w:val="23"/>
          </w:rPr>
          <w:t>cfg_file</w:t>
        </w:r>
        <w:proofErr w:type="spellEnd"/>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/etc/services.cfg</w:t>
        </w:r>
      </w:ins>
    </w:p>
    <w:p w:rsidR="00394385" w:rsidRPr="00394385" w:rsidRDefault="00394385" w:rsidP="00394385">
      <w:pPr>
        <w:shd w:val="clear" w:color="auto" w:fill="FFFFFF"/>
        <w:spacing w:after="0" w:line="384" w:lineRule="atLeast"/>
        <w:textAlignment w:val="baseline"/>
        <w:rPr>
          <w:ins w:id="302" w:author="Unknown"/>
          <w:rFonts w:ascii="Arial" w:eastAsia="Times New Roman" w:hAnsi="Arial" w:cs="Arial"/>
          <w:color w:val="272727"/>
          <w:sz w:val="23"/>
          <w:szCs w:val="23"/>
        </w:rPr>
      </w:pPr>
      <w:ins w:id="303" w:author="Unknown">
        <w:r w:rsidRPr="00394385">
          <w:rPr>
            <w:rFonts w:ascii="Arial" w:eastAsia="Times New Roman" w:hAnsi="Arial" w:cs="Arial"/>
            <w:color w:val="272727"/>
            <w:sz w:val="23"/>
            <w:szCs w:val="23"/>
          </w:rPr>
          <w:t>Now open </w:t>
        </w:r>
        <w:r w:rsidRPr="00394385">
          <w:rPr>
            <w:rFonts w:ascii="inherit" w:eastAsia="Times New Roman" w:hAnsi="inherit" w:cs="Arial"/>
            <w:color w:val="333333"/>
            <w:sz w:val="23"/>
          </w:rPr>
          <w:t>hosts.cfg</w:t>
        </w:r>
        <w:r w:rsidRPr="00394385">
          <w:rPr>
            <w:rFonts w:ascii="Arial" w:eastAsia="Times New Roman" w:hAnsi="Arial" w:cs="Arial"/>
            <w:color w:val="272727"/>
            <w:sz w:val="23"/>
            <w:szCs w:val="23"/>
          </w:rPr>
          <w:t> file and add the </w:t>
        </w:r>
        <w:r w:rsidRPr="00394385">
          <w:rPr>
            <w:rFonts w:ascii="inherit" w:eastAsia="Times New Roman" w:hAnsi="inherit" w:cs="Arial"/>
            <w:color w:val="333333"/>
            <w:sz w:val="23"/>
          </w:rPr>
          <w:t>default host template name</w:t>
        </w:r>
        <w:r w:rsidRPr="00394385">
          <w:rPr>
            <w:rFonts w:ascii="Arial" w:eastAsia="Times New Roman" w:hAnsi="Arial" w:cs="Arial"/>
            <w:color w:val="272727"/>
            <w:sz w:val="23"/>
            <w:szCs w:val="23"/>
          </w:rPr>
          <w:t> and </w:t>
        </w:r>
        <w:r w:rsidRPr="00394385">
          <w:rPr>
            <w:rFonts w:ascii="inherit" w:eastAsia="Times New Roman" w:hAnsi="inherit" w:cs="Arial"/>
            <w:color w:val="333333"/>
            <w:sz w:val="23"/>
          </w:rPr>
          <w:t>define remote hosts</w:t>
        </w:r>
        <w:r w:rsidRPr="00394385">
          <w:rPr>
            <w:rFonts w:ascii="Arial" w:eastAsia="Times New Roman" w:hAnsi="Arial" w:cs="Arial"/>
            <w:color w:val="272727"/>
            <w:sz w:val="23"/>
            <w:szCs w:val="23"/>
          </w:rPr>
          <w:t> as shown below. Make sure to replace </w:t>
        </w:r>
        <w:proofErr w:type="spellStart"/>
        <w:r w:rsidRPr="00394385">
          <w:rPr>
            <w:rFonts w:ascii="inherit" w:eastAsia="Times New Roman" w:hAnsi="inherit" w:cs="Arial"/>
            <w:color w:val="333333"/>
            <w:sz w:val="23"/>
          </w:rPr>
          <w:t>host_name</w:t>
        </w:r>
        <w:proofErr w:type="spellEnd"/>
        <w:r w:rsidRPr="00394385">
          <w:rPr>
            <w:rFonts w:ascii="Arial" w:eastAsia="Times New Roman" w:hAnsi="Arial" w:cs="Arial"/>
            <w:color w:val="272727"/>
            <w:sz w:val="23"/>
            <w:szCs w:val="23"/>
          </w:rPr>
          <w:t>, </w:t>
        </w:r>
        <w:r w:rsidRPr="00394385">
          <w:rPr>
            <w:rFonts w:ascii="inherit" w:eastAsia="Times New Roman" w:hAnsi="inherit" w:cs="Arial"/>
            <w:color w:val="333333"/>
            <w:sz w:val="23"/>
          </w:rPr>
          <w:t>alias</w:t>
        </w:r>
        <w:r w:rsidRPr="00394385">
          <w:rPr>
            <w:rFonts w:ascii="Arial" w:eastAsia="Times New Roman" w:hAnsi="Arial" w:cs="Arial"/>
            <w:color w:val="272727"/>
            <w:sz w:val="23"/>
            <w:szCs w:val="23"/>
          </w:rPr>
          <w:t> and </w:t>
        </w:r>
        <w:r w:rsidRPr="00394385">
          <w:rPr>
            <w:rFonts w:ascii="inherit" w:eastAsia="Times New Roman" w:hAnsi="inherit" w:cs="Arial"/>
            <w:color w:val="333333"/>
            <w:sz w:val="23"/>
          </w:rPr>
          <w:t>address</w:t>
        </w:r>
        <w:r w:rsidRPr="00394385">
          <w:rPr>
            <w:rFonts w:ascii="Arial" w:eastAsia="Times New Roman" w:hAnsi="Arial" w:cs="Arial"/>
            <w:color w:val="272727"/>
            <w:sz w:val="23"/>
            <w:szCs w:val="23"/>
          </w:rPr>
          <w:t> with your remote host server details.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04" w:author="Unknown"/>
          <w:rFonts w:ascii="Courier New" w:eastAsia="Times New Roman" w:hAnsi="Courier New" w:cs="Courier New"/>
          <w:color w:val="FFFFFF"/>
          <w:sz w:val="23"/>
          <w:szCs w:val="23"/>
        </w:rPr>
      </w:pPr>
      <w:ins w:id="305"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vi</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/etc/hosts.cfg</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06" w:author="Unknown"/>
          <w:rFonts w:ascii="Courier New" w:eastAsia="Times New Roman" w:hAnsi="Courier New" w:cs="Courier New"/>
          <w:color w:val="FFFFFF"/>
          <w:sz w:val="23"/>
          <w:szCs w:val="23"/>
        </w:rPr>
      </w:pPr>
      <w:ins w:id="307" w:author="Unknown">
        <w:r w:rsidRPr="00394385">
          <w:rPr>
            <w:rFonts w:ascii="Courier New" w:eastAsia="Times New Roman" w:hAnsi="Courier New" w:cs="Courier New"/>
            <w:color w:val="FFFFFF"/>
            <w:sz w:val="23"/>
            <w:szCs w:val="23"/>
          </w:rPr>
          <w:t>## Default Linux Host Template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08" w:author="Unknown"/>
          <w:rFonts w:ascii="Courier New" w:eastAsia="Times New Roman" w:hAnsi="Courier New" w:cs="Courier New"/>
          <w:color w:val="FFFFFF"/>
          <w:sz w:val="23"/>
          <w:szCs w:val="23"/>
        </w:rPr>
      </w:pPr>
      <w:proofErr w:type="gramStart"/>
      <w:ins w:id="309" w:author="Unknown">
        <w:r w:rsidRPr="00394385">
          <w:rPr>
            <w:rFonts w:ascii="Courier New" w:eastAsia="Times New Roman" w:hAnsi="Courier New" w:cs="Courier New"/>
            <w:color w:val="FFFFFF"/>
            <w:sz w:val="23"/>
            <w:szCs w:val="23"/>
          </w:rPr>
          <w:t>define</w:t>
        </w:r>
        <w:proofErr w:type="gramEnd"/>
        <w:r w:rsidRPr="00394385">
          <w:rPr>
            <w:rFonts w:ascii="Courier New" w:eastAsia="Times New Roman" w:hAnsi="Courier New" w:cs="Courier New"/>
            <w:color w:val="FFFFFF"/>
            <w:sz w:val="23"/>
            <w:szCs w:val="23"/>
          </w:rPr>
          <w:t xml:space="preserve"> host{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10" w:author="Unknown"/>
          <w:rFonts w:ascii="Courier New" w:eastAsia="Times New Roman" w:hAnsi="Courier New" w:cs="Courier New"/>
          <w:color w:val="FFFFFF"/>
          <w:sz w:val="23"/>
          <w:szCs w:val="23"/>
        </w:rPr>
      </w:pPr>
      <w:proofErr w:type="gramStart"/>
      <w:ins w:id="311" w:author="Unknown">
        <w:r w:rsidRPr="00394385">
          <w:rPr>
            <w:rFonts w:ascii="Courier New" w:eastAsia="Times New Roman" w:hAnsi="Courier New" w:cs="Courier New"/>
            <w:color w:val="FFFFFF"/>
            <w:sz w:val="23"/>
            <w:szCs w:val="23"/>
          </w:rPr>
          <w:lastRenderedPageBreak/>
          <w:t>name</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linux</w:t>
        </w:r>
        <w:proofErr w:type="spellEnd"/>
        <w:r w:rsidRPr="00394385">
          <w:rPr>
            <w:rFonts w:ascii="Courier New" w:eastAsia="Times New Roman" w:hAnsi="Courier New" w:cs="Courier New"/>
            <w:color w:val="FFFFFF"/>
            <w:sz w:val="23"/>
            <w:szCs w:val="23"/>
          </w:rPr>
          <w:t>-box               ; Name of this template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12" w:author="Unknown"/>
          <w:rFonts w:ascii="Courier New" w:eastAsia="Times New Roman" w:hAnsi="Courier New" w:cs="Courier New"/>
          <w:color w:val="FFFFFF"/>
          <w:sz w:val="23"/>
          <w:szCs w:val="23"/>
        </w:rPr>
      </w:pPr>
      <w:proofErr w:type="gramStart"/>
      <w:ins w:id="313" w:author="Unknown">
        <w:r w:rsidRPr="00394385">
          <w:rPr>
            <w:rFonts w:ascii="Courier New" w:eastAsia="Times New Roman" w:hAnsi="Courier New" w:cs="Courier New"/>
            <w:color w:val="FFFFFF"/>
            <w:sz w:val="23"/>
            <w:szCs w:val="23"/>
          </w:rPr>
          <w:t>use</w:t>
        </w:r>
        <w:proofErr w:type="gramEnd"/>
        <w:r w:rsidRPr="00394385">
          <w:rPr>
            <w:rFonts w:ascii="Courier New" w:eastAsia="Times New Roman" w:hAnsi="Courier New" w:cs="Courier New"/>
            <w:color w:val="FFFFFF"/>
            <w:sz w:val="23"/>
            <w:szCs w:val="23"/>
          </w:rPr>
          <w:t xml:space="preserve">                             generic-host            ; Inherit default values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14" w:author="Unknown"/>
          <w:rFonts w:ascii="Courier New" w:eastAsia="Times New Roman" w:hAnsi="Courier New" w:cs="Courier New"/>
          <w:color w:val="FFFFFF"/>
          <w:sz w:val="23"/>
          <w:szCs w:val="23"/>
        </w:rPr>
      </w:pPr>
      <w:proofErr w:type="spellStart"/>
      <w:proofErr w:type="gramStart"/>
      <w:ins w:id="315" w:author="Unknown">
        <w:r w:rsidRPr="00394385">
          <w:rPr>
            <w:rFonts w:ascii="Courier New" w:eastAsia="Times New Roman" w:hAnsi="Courier New" w:cs="Courier New"/>
            <w:color w:val="FFFFFF"/>
            <w:sz w:val="23"/>
            <w:szCs w:val="23"/>
          </w:rPr>
          <w:t>check_period</w:t>
        </w:r>
        <w:proofErr w:type="spellEnd"/>
        <w:proofErr w:type="gramEnd"/>
        <w:r w:rsidRPr="00394385">
          <w:rPr>
            <w:rFonts w:ascii="Courier New" w:eastAsia="Times New Roman" w:hAnsi="Courier New" w:cs="Courier New"/>
            <w:color w:val="FFFFFF"/>
            <w:sz w:val="23"/>
            <w:szCs w:val="23"/>
          </w:rPr>
          <w:t xml:space="preserve">                    24x7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16" w:author="Unknown"/>
          <w:rFonts w:ascii="Courier New" w:eastAsia="Times New Roman" w:hAnsi="Courier New" w:cs="Courier New"/>
          <w:color w:val="FFFFFF"/>
          <w:sz w:val="23"/>
          <w:szCs w:val="23"/>
        </w:rPr>
      </w:pPr>
      <w:proofErr w:type="spellStart"/>
      <w:ins w:id="317" w:author="Unknown">
        <w:r w:rsidRPr="00394385">
          <w:rPr>
            <w:rFonts w:ascii="Courier New" w:eastAsia="Times New Roman" w:hAnsi="Courier New" w:cs="Courier New"/>
            <w:color w:val="FFFFFF"/>
            <w:sz w:val="23"/>
            <w:szCs w:val="23"/>
          </w:rPr>
          <w:t>check_interval</w:t>
        </w:r>
        <w:proofErr w:type="spellEnd"/>
        <w:r w:rsidRPr="00394385">
          <w:rPr>
            <w:rFonts w:ascii="Courier New" w:eastAsia="Times New Roman" w:hAnsi="Courier New" w:cs="Courier New"/>
            <w:color w:val="FFFFFF"/>
            <w:sz w:val="23"/>
            <w:szCs w:val="23"/>
          </w:rPr>
          <w:t xml:space="preserve">                  5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18" w:author="Unknown"/>
          <w:rFonts w:ascii="Courier New" w:eastAsia="Times New Roman" w:hAnsi="Courier New" w:cs="Courier New"/>
          <w:color w:val="FFFFFF"/>
          <w:sz w:val="23"/>
          <w:szCs w:val="23"/>
        </w:rPr>
      </w:pPr>
      <w:proofErr w:type="spellStart"/>
      <w:ins w:id="319" w:author="Unknown">
        <w:r w:rsidRPr="00394385">
          <w:rPr>
            <w:rFonts w:ascii="Courier New" w:eastAsia="Times New Roman" w:hAnsi="Courier New" w:cs="Courier New"/>
            <w:color w:val="FFFFFF"/>
            <w:sz w:val="23"/>
            <w:szCs w:val="23"/>
          </w:rPr>
          <w:t>retry_interval</w:t>
        </w:r>
        <w:proofErr w:type="spellEnd"/>
        <w:r w:rsidRPr="00394385">
          <w:rPr>
            <w:rFonts w:ascii="Courier New" w:eastAsia="Times New Roman" w:hAnsi="Courier New" w:cs="Courier New"/>
            <w:color w:val="FFFFFF"/>
            <w:sz w:val="23"/>
            <w:szCs w:val="23"/>
          </w:rPr>
          <w:t xml:space="preserve">                  1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20" w:author="Unknown"/>
          <w:rFonts w:ascii="Courier New" w:eastAsia="Times New Roman" w:hAnsi="Courier New" w:cs="Courier New"/>
          <w:color w:val="FFFFFF"/>
          <w:sz w:val="23"/>
          <w:szCs w:val="23"/>
        </w:rPr>
      </w:pPr>
      <w:proofErr w:type="spellStart"/>
      <w:ins w:id="321" w:author="Unknown">
        <w:r w:rsidRPr="00394385">
          <w:rPr>
            <w:rFonts w:ascii="Courier New" w:eastAsia="Times New Roman" w:hAnsi="Courier New" w:cs="Courier New"/>
            <w:color w:val="FFFFFF"/>
            <w:sz w:val="23"/>
            <w:szCs w:val="23"/>
          </w:rPr>
          <w:t>max_check_attempts</w:t>
        </w:r>
        <w:proofErr w:type="spellEnd"/>
        <w:r w:rsidRPr="00394385">
          <w:rPr>
            <w:rFonts w:ascii="Courier New" w:eastAsia="Times New Roman" w:hAnsi="Courier New" w:cs="Courier New"/>
            <w:color w:val="FFFFFF"/>
            <w:sz w:val="23"/>
            <w:szCs w:val="23"/>
          </w:rPr>
          <w:t xml:space="preserve">              10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22" w:author="Unknown"/>
          <w:rFonts w:ascii="Courier New" w:eastAsia="Times New Roman" w:hAnsi="Courier New" w:cs="Courier New"/>
          <w:color w:val="FFFFFF"/>
          <w:sz w:val="23"/>
          <w:szCs w:val="23"/>
        </w:rPr>
      </w:pPr>
      <w:proofErr w:type="spellStart"/>
      <w:proofErr w:type="gramStart"/>
      <w:ins w:id="323" w:author="Unknown">
        <w:r w:rsidRPr="00394385">
          <w:rPr>
            <w:rFonts w:ascii="Courier New" w:eastAsia="Times New Roman" w:hAnsi="Courier New" w:cs="Courier New"/>
            <w:color w:val="FFFFFF"/>
            <w:sz w:val="23"/>
            <w:szCs w:val="23"/>
          </w:rPr>
          <w:t>check_command</w:t>
        </w:r>
        <w:proofErr w:type="spellEnd"/>
        <w:proofErr w:type="gramEnd"/>
        <w:r w:rsidRPr="00394385">
          <w:rPr>
            <w:rFonts w:ascii="Courier New" w:eastAsia="Times New Roman" w:hAnsi="Courier New" w:cs="Courier New"/>
            <w:color w:val="FFFFFF"/>
            <w:sz w:val="23"/>
            <w:szCs w:val="23"/>
          </w:rPr>
          <w:t xml:space="preserve">                   check-host-alive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24" w:author="Unknown"/>
          <w:rFonts w:ascii="Courier New" w:eastAsia="Times New Roman" w:hAnsi="Courier New" w:cs="Courier New"/>
          <w:color w:val="FFFFFF"/>
          <w:sz w:val="23"/>
          <w:szCs w:val="23"/>
        </w:rPr>
      </w:pPr>
      <w:proofErr w:type="spellStart"/>
      <w:proofErr w:type="gramStart"/>
      <w:ins w:id="325" w:author="Unknown">
        <w:r w:rsidRPr="00394385">
          <w:rPr>
            <w:rFonts w:ascii="Courier New" w:eastAsia="Times New Roman" w:hAnsi="Courier New" w:cs="Courier New"/>
            <w:color w:val="FFFFFF"/>
            <w:sz w:val="23"/>
            <w:szCs w:val="23"/>
          </w:rPr>
          <w:t>notification_period</w:t>
        </w:r>
        <w:proofErr w:type="spellEnd"/>
        <w:proofErr w:type="gramEnd"/>
        <w:r w:rsidRPr="00394385">
          <w:rPr>
            <w:rFonts w:ascii="Courier New" w:eastAsia="Times New Roman" w:hAnsi="Courier New" w:cs="Courier New"/>
            <w:color w:val="FFFFFF"/>
            <w:sz w:val="23"/>
            <w:szCs w:val="23"/>
          </w:rPr>
          <w:t xml:space="preserve">             24x7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26" w:author="Unknown"/>
          <w:rFonts w:ascii="Courier New" w:eastAsia="Times New Roman" w:hAnsi="Courier New" w:cs="Courier New"/>
          <w:color w:val="FFFFFF"/>
          <w:sz w:val="23"/>
          <w:szCs w:val="23"/>
        </w:rPr>
      </w:pPr>
      <w:proofErr w:type="spellStart"/>
      <w:ins w:id="327" w:author="Unknown">
        <w:r w:rsidRPr="00394385">
          <w:rPr>
            <w:rFonts w:ascii="Courier New" w:eastAsia="Times New Roman" w:hAnsi="Courier New" w:cs="Courier New"/>
            <w:color w:val="FFFFFF"/>
            <w:sz w:val="23"/>
            <w:szCs w:val="23"/>
          </w:rPr>
          <w:t>notification_interval</w:t>
        </w:r>
        <w:proofErr w:type="spellEnd"/>
        <w:r w:rsidRPr="00394385">
          <w:rPr>
            <w:rFonts w:ascii="Courier New" w:eastAsia="Times New Roman" w:hAnsi="Courier New" w:cs="Courier New"/>
            <w:color w:val="FFFFFF"/>
            <w:sz w:val="23"/>
            <w:szCs w:val="23"/>
          </w:rPr>
          <w:t xml:space="preserve">           30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28" w:author="Unknown"/>
          <w:rFonts w:ascii="Courier New" w:eastAsia="Times New Roman" w:hAnsi="Courier New" w:cs="Courier New"/>
          <w:color w:val="FFFFFF"/>
          <w:sz w:val="23"/>
          <w:szCs w:val="23"/>
        </w:rPr>
      </w:pPr>
      <w:proofErr w:type="spellStart"/>
      <w:proofErr w:type="gramStart"/>
      <w:ins w:id="329" w:author="Unknown">
        <w:r w:rsidRPr="00394385">
          <w:rPr>
            <w:rFonts w:ascii="Courier New" w:eastAsia="Times New Roman" w:hAnsi="Courier New" w:cs="Courier New"/>
            <w:color w:val="FFFFFF"/>
            <w:sz w:val="23"/>
            <w:szCs w:val="23"/>
          </w:rPr>
          <w:t>notification_options</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d,r</w:t>
        </w:r>
        <w:proofErr w:type="spellEnd"/>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30" w:author="Unknown"/>
          <w:rFonts w:ascii="Courier New" w:eastAsia="Times New Roman" w:hAnsi="Courier New" w:cs="Courier New"/>
          <w:color w:val="FFFFFF"/>
          <w:sz w:val="23"/>
          <w:szCs w:val="23"/>
        </w:rPr>
      </w:pPr>
      <w:proofErr w:type="spellStart"/>
      <w:proofErr w:type="gramStart"/>
      <w:ins w:id="331" w:author="Unknown">
        <w:r w:rsidRPr="00394385">
          <w:rPr>
            <w:rFonts w:ascii="Courier New" w:eastAsia="Times New Roman" w:hAnsi="Courier New" w:cs="Courier New"/>
            <w:color w:val="FFFFFF"/>
            <w:sz w:val="23"/>
            <w:szCs w:val="23"/>
          </w:rPr>
          <w:t>contact_groups</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admins</w:t>
        </w:r>
        <w:proofErr w:type="spellEnd"/>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32" w:author="Unknown"/>
          <w:rFonts w:ascii="Courier New" w:eastAsia="Times New Roman" w:hAnsi="Courier New" w:cs="Courier New"/>
          <w:color w:val="FFFFFF"/>
          <w:sz w:val="23"/>
          <w:szCs w:val="23"/>
        </w:rPr>
      </w:pPr>
      <w:proofErr w:type="gramStart"/>
      <w:ins w:id="333" w:author="Unknown">
        <w:r w:rsidRPr="00394385">
          <w:rPr>
            <w:rFonts w:ascii="Courier New" w:eastAsia="Times New Roman" w:hAnsi="Courier New" w:cs="Courier New"/>
            <w:color w:val="FFFFFF"/>
            <w:sz w:val="23"/>
            <w:szCs w:val="23"/>
          </w:rPr>
          <w:t>register</w:t>
        </w:r>
        <w:proofErr w:type="gramEnd"/>
        <w:r w:rsidRPr="00394385">
          <w:rPr>
            <w:rFonts w:ascii="Courier New" w:eastAsia="Times New Roman" w:hAnsi="Courier New" w:cs="Courier New"/>
            <w:color w:val="FFFFFF"/>
            <w:sz w:val="23"/>
            <w:szCs w:val="23"/>
          </w:rPr>
          <w:t xml:space="preserve">                        0                       ; DONT REGISTER THIS - ITS A TEMPLATE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34" w:author="Unknown"/>
          <w:rFonts w:ascii="Courier New" w:eastAsia="Times New Roman" w:hAnsi="Courier New" w:cs="Courier New"/>
          <w:color w:val="FFFFFF"/>
          <w:sz w:val="23"/>
          <w:szCs w:val="23"/>
        </w:rPr>
      </w:pPr>
      <w:ins w:id="335" w:author="Unknown">
        <w:r w:rsidRPr="00394385">
          <w:rPr>
            <w:rFonts w:ascii="Courier New" w:eastAsia="Times New Roman" w:hAnsi="Courier New" w:cs="Courier New"/>
            <w:color w:val="FFFFFF"/>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36"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37" w:author="Unknown"/>
          <w:rFonts w:ascii="Courier New" w:eastAsia="Times New Roman" w:hAnsi="Courier New" w:cs="Courier New"/>
          <w:color w:val="FFFFFF"/>
          <w:sz w:val="23"/>
          <w:szCs w:val="23"/>
        </w:rPr>
      </w:pPr>
      <w:ins w:id="338" w:author="Unknown">
        <w:r w:rsidRPr="00394385">
          <w:rPr>
            <w:rFonts w:ascii="Courier New" w:eastAsia="Times New Roman" w:hAnsi="Courier New" w:cs="Courier New"/>
            <w:color w:val="FFFFFF"/>
            <w:sz w:val="23"/>
            <w:szCs w:val="23"/>
          </w:rPr>
          <w:t>## Default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39" w:author="Unknown"/>
          <w:rFonts w:ascii="Courier New" w:eastAsia="Times New Roman" w:hAnsi="Courier New" w:cs="Courier New"/>
          <w:color w:val="FFFFFF"/>
          <w:sz w:val="23"/>
          <w:szCs w:val="23"/>
        </w:rPr>
      </w:pPr>
      <w:proofErr w:type="gramStart"/>
      <w:ins w:id="340" w:author="Unknown">
        <w:r w:rsidRPr="00394385">
          <w:rPr>
            <w:rFonts w:ascii="Courier New" w:eastAsia="Times New Roman" w:hAnsi="Courier New" w:cs="Courier New"/>
            <w:color w:val="FFFFFF"/>
            <w:sz w:val="23"/>
            <w:szCs w:val="23"/>
          </w:rPr>
          <w:t>define</w:t>
        </w:r>
        <w:proofErr w:type="gramEnd"/>
        <w:r w:rsidRPr="00394385">
          <w:rPr>
            <w:rFonts w:ascii="Courier New" w:eastAsia="Times New Roman" w:hAnsi="Courier New" w:cs="Courier New"/>
            <w:color w:val="FFFFFF"/>
            <w:sz w:val="23"/>
            <w:szCs w:val="23"/>
          </w:rPr>
          <w:t xml:space="preserve"> host{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41" w:author="Unknown"/>
          <w:rFonts w:ascii="Courier New" w:eastAsia="Times New Roman" w:hAnsi="Courier New" w:cs="Courier New"/>
          <w:color w:val="FFFFFF"/>
          <w:sz w:val="23"/>
          <w:szCs w:val="23"/>
        </w:rPr>
      </w:pPr>
      <w:proofErr w:type="gramStart"/>
      <w:ins w:id="342" w:author="Unknown">
        <w:r w:rsidRPr="00394385">
          <w:rPr>
            <w:rFonts w:ascii="Courier New" w:eastAsia="Times New Roman" w:hAnsi="Courier New" w:cs="Courier New"/>
            <w:color w:val="FFFFFF"/>
            <w:sz w:val="23"/>
            <w:szCs w:val="23"/>
          </w:rPr>
          <w:t>use</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linux</w:t>
        </w:r>
        <w:proofErr w:type="spellEnd"/>
        <w:r w:rsidRPr="00394385">
          <w:rPr>
            <w:rFonts w:ascii="Courier New" w:eastAsia="Times New Roman" w:hAnsi="Courier New" w:cs="Courier New"/>
            <w:color w:val="FFFFFF"/>
            <w:sz w:val="23"/>
            <w:szCs w:val="23"/>
          </w:rPr>
          <w:t>-box               ; Inherit default values from a template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43" w:author="Unknown"/>
          <w:rFonts w:ascii="Courier New" w:eastAsia="Times New Roman" w:hAnsi="Courier New" w:cs="Courier New"/>
          <w:color w:val="FFFFFF"/>
          <w:sz w:val="23"/>
          <w:szCs w:val="23"/>
        </w:rPr>
      </w:pPr>
      <w:proofErr w:type="spellStart"/>
      <w:proofErr w:type="gramStart"/>
      <w:ins w:id="344" w:author="Unknown">
        <w:r w:rsidRPr="00394385">
          <w:rPr>
            <w:rFonts w:ascii="inherit" w:eastAsia="Times New Roman" w:hAnsi="inherit" w:cs="Courier New"/>
            <w:b/>
            <w:bCs/>
            <w:color w:val="FFFFFF"/>
            <w:sz w:val="23"/>
          </w:rPr>
          <w:t>host_name</w:t>
        </w:r>
        <w:proofErr w:type="spellEnd"/>
        <w:proofErr w:type="gram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tecmint</w:t>
        </w:r>
        <w:proofErr w:type="spellEnd"/>
        <w:r w:rsidRPr="00394385">
          <w:rPr>
            <w:rFonts w:ascii="inherit" w:eastAsia="Times New Roman" w:hAnsi="inherit" w:cs="Courier New"/>
            <w:b/>
            <w:bCs/>
            <w:color w:val="FFFFFF"/>
            <w:sz w:val="23"/>
          </w:rPr>
          <w:tab/>
        </w:r>
        <w:r w:rsidRPr="00394385">
          <w:rPr>
            <w:rFonts w:ascii="inherit" w:eastAsia="Times New Roman" w:hAnsi="inherit" w:cs="Courier New"/>
            <w:b/>
            <w:bCs/>
            <w:color w:val="FFFFFF"/>
            <w:sz w:val="23"/>
          </w:rPr>
          <w:tab/>
          <w:t xml:space="preserve">        ; The name we're giving to this server</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45" w:author="Unknown"/>
          <w:rFonts w:ascii="Courier New" w:eastAsia="Times New Roman" w:hAnsi="Courier New" w:cs="Courier New"/>
          <w:color w:val="FFFFFF"/>
          <w:sz w:val="23"/>
          <w:szCs w:val="23"/>
        </w:rPr>
      </w:pPr>
      <w:proofErr w:type="gramStart"/>
      <w:ins w:id="346" w:author="Unknown">
        <w:r w:rsidRPr="00394385">
          <w:rPr>
            <w:rFonts w:ascii="inherit" w:eastAsia="Times New Roman" w:hAnsi="inherit" w:cs="Courier New"/>
            <w:b/>
            <w:bCs/>
            <w:color w:val="FFFFFF"/>
            <w:sz w:val="23"/>
          </w:rPr>
          <w:t>alias</w:t>
        </w:r>
        <w:proofErr w:type="gramEnd"/>
        <w:r w:rsidRPr="00394385">
          <w:rPr>
            <w:rFonts w:ascii="inherit" w:eastAsia="Times New Roman" w:hAnsi="inherit" w:cs="Courier New"/>
            <w:b/>
            <w:bCs/>
            <w:color w:val="FFFFFF"/>
            <w:sz w:val="23"/>
          </w:rPr>
          <w:t xml:space="preserve">                           </w:t>
        </w:r>
        <w:proofErr w:type="spellStart"/>
        <w:r w:rsidRPr="00394385">
          <w:rPr>
            <w:rFonts w:ascii="inherit" w:eastAsia="Times New Roman" w:hAnsi="inherit" w:cs="Courier New"/>
            <w:b/>
            <w:bCs/>
            <w:color w:val="FFFFFF"/>
            <w:sz w:val="23"/>
          </w:rPr>
          <w:t>CentOS</w:t>
        </w:r>
        <w:proofErr w:type="spellEnd"/>
        <w:r w:rsidRPr="00394385">
          <w:rPr>
            <w:rFonts w:ascii="inherit" w:eastAsia="Times New Roman" w:hAnsi="inherit" w:cs="Courier New"/>
            <w:b/>
            <w:bCs/>
            <w:color w:val="FFFFFF"/>
            <w:sz w:val="23"/>
          </w:rPr>
          <w:t xml:space="preserve"> 6                ; A longer name for the server</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47" w:author="Unknown"/>
          <w:rFonts w:ascii="Courier New" w:eastAsia="Times New Roman" w:hAnsi="Courier New" w:cs="Courier New"/>
          <w:color w:val="FFFFFF"/>
          <w:sz w:val="23"/>
          <w:szCs w:val="23"/>
        </w:rPr>
      </w:pPr>
      <w:proofErr w:type="gramStart"/>
      <w:ins w:id="348" w:author="Unknown">
        <w:r w:rsidRPr="00394385">
          <w:rPr>
            <w:rFonts w:ascii="inherit" w:eastAsia="Times New Roman" w:hAnsi="inherit" w:cs="Courier New"/>
            <w:b/>
            <w:bCs/>
            <w:color w:val="FFFFFF"/>
            <w:sz w:val="23"/>
          </w:rPr>
          <w:t>address</w:t>
        </w:r>
        <w:proofErr w:type="gramEnd"/>
        <w:r w:rsidRPr="00394385">
          <w:rPr>
            <w:rFonts w:ascii="inherit" w:eastAsia="Times New Roman" w:hAnsi="inherit" w:cs="Courier New"/>
            <w:b/>
            <w:bCs/>
            <w:color w:val="FFFFFF"/>
            <w:sz w:val="23"/>
          </w:rPr>
          <w:t xml:space="preserve">                         5.175.142.66            ; IP address of Remote Linux host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49" w:author="Unknown"/>
          <w:rFonts w:ascii="Courier New" w:eastAsia="Times New Roman" w:hAnsi="Courier New" w:cs="Courier New"/>
          <w:color w:val="FFFFFF"/>
          <w:sz w:val="23"/>
          <w:szCs w:val="23"/>
        </w:rPr>
      </w:pPr>
      <w:ins w:id="350" w:author="Unknown">
        <w:r w:rsidRPr="00394385">
          <w:rPr>
            <w:rFonts w:ascii="Courier New" w:eastAsia="Times New Roman" w:hAnsi="Courier New" w:cs="Courier New"/>
            <w:color w:val="FFFFFF"/>
            <w:sz w:val="23"/>
            <w:szCs w:val="23"/>
          </w:rPr>
          <w:lastRenderedPageBreak/>
          <w:t>}</w:t>
        </w:r>
      </w:ins>
    </w:p>
    <w:p w:rsidR="00394385" w:rsidRPr="00394385" w:rsidRDefault="00394385" w:rsidP="00394385">
      <w:pPr>
        <w:shd w:val="clear" w:color="auto" w:fill="FFFFFF"/>
        <w:spacing w:after="0" w:line="384" w:lineRule="atLeast"/>
        <w:textAlignment w:val="baseline"/>
        <w:rPr>
          <w:ins w:id="351" w:author="Unknown"/>
          <w:rFonts w:ascii="Arial" w:eastAsia="Times New Roman" w:hAnsi="Arial" w:cs="Arial"/>
          <w:color w:val="272727"/>
          <w:sz w:val="23"/>
          <w:szCs w:val="23"/>
        </w:rPr>
      </w:pPr>
      <w:ins w:id="352" w:author="Unknown">
        <w:r w:rsidRPr="00394385">
          <w:rPr>
            <w:rFonts w:ascii="Arial" w:eastAsia="Times New Roman" w:hAnsi="Arial" w:cs="Arial"/>
            <w:color w:val="272727"/>
            <w:sz w:val="23"/>
            <w:szCs w:val="23"/>
          </w:rPr>
          <w:t>Next open </w:t>
        </w:r>
        <w:r w:rsidRPr="00394385">
          <w:rPr>
            <w:rFonts w:ascii="inherit" w:eastAsia="Times New Roman" w:hAnsi="inherit" w:cs="Arial"/>
            <w:color w:val="333333"/>
            <w:sz w:val="23"/>
          </w:rPr>
          <w:t>services.cfg</w:t>
        </w:r>
        <w:r w:rsidRPr="00394385">
          <w:rPr>
            <w:rFonts w:ascii="Arial" w:eastAsia="Times New Roman" w:hAnsi="Arial" w:cs="Arial"/>
            <w:color w:val="272727"/>
            <w:sz w:val="23"/>
            <w:szCs w:val="23"/>
          </w:rPr>
          <w:t> file add the following services to be monitored.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53" w:author="Unknown"/>
          <w:rFonts w:ascii="Courier New" w:eastAsia="Times New Roman" w:hAnsi="Courier New" w:cs="Courier New"/>
          <w:color w:val="FFFFFF"/>
          <w:sz w:val="23"/>
          <w:szCs w:val="23"/>
        </w:rPr>
      </w:pPr>
      <w:ins w:id="354"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vi</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/etc/services.cfg</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55" w:author="Unknown"/>
          <w:rFonts w:ascii="Courier New" w:eastAsia="Times New Roman" w:hAnsi="Courier New" w:cs="Courier New"/>
          <w:color w:val="FFFFFF"/>
          <w:sz w:val="23"/>
          <w:szCs w:val="23"/>
        </w:rPr>
      </w:pPr>
      <w:proofErr w:type="gramStart"/>
      <w:ins w:id="356" w:author="Unknown">
        <w:r w:rsidRPr="00394385">
          <w:rPr>
            <w:rFonts w:ascii="Courier New" w:eastAsia="Times New Roman" w:hAnsi="Courier New" w:cs="Courier New"/>
            <w:color w:val="FFFFFF"/>
            <w:sz w:val="23"/>
            <w:szCs w:val="23"/>
          </w:rPr>
          <w:t>define</w:t>
        </w:r>
        <w:proofErr w:type="gramEnd"/>
        <w:r w:rsidRPr="00394385">
          <w:rPr>
            <w:rFonts w:ascii="Courier New" w:eastAsia="Times New Roman" w:hAnsi="Courier New" w:cs="Courier New"/>
            <w:color w:val="FFFFFF"/>
            <w:sz w:val="23"/>
            <w:szCs w:val="23"/>
          </w:rPr>
          <w:t xml:space="preserve"> 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57" w:author="Unknown"/>
          <w:rFonts w:ascii="Courier New" w:eastAsia="Times New Roman" w:hAnsi="Courier New" w:cs="Courier New"/>
          <w:color w:val="FFFFFF"/>
          <w:sz w:val="23"/>
          <w:szCs w:val="23"/>
        </w:rPr>
      </w:pPr>
      <w:ins w:id="358" w:author="Unknown">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use</w:t>
        </w:r>
        <w:proofErr w:type="gramEnd"/>
        <w:r w:rsidRPr="00394385">
          <w:rPr>
            <w:rFonts w:ascii="Courier New" w:eastAsia="Times New Roman" w:hAnsi="Courier New" w:cs="Courier New"/>
            <w:color w:val="FFFFFF"/>
            <w:sz w:val="23"/>
            <w:szCs w:val="23"/>
          </w:rPr>
          <w:t xml:space="preserve">                     generic-service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59" w:author="Unknown"/>
          <w:rFonts w:ascii="Courier New" w:eastAsia="Times New Roman" w:hAnsi="Courier New" w:cs="Courier New"/>
          <w:color w:val="FFFFFF"/>
          <w:sz w:val="23"/>
          <w:szCs w:val="23"/>
        </w:rPr>
      </w:pPr>
      <w:ins w:id="360"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host_name</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tecmint</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61" w:author="Unknown"/>
          <w:rFonts w:ascii="Courier New" w:eastAsia="Times New Roman" w:hAnsi="Courier New" w:cs="Courier New"/>
          <w:color w:val="FFFFFF"/>
          <w:sz w:val="23"/>
          <w:szCs w:val="23"/>
        </w:rPr>
      </w:pPr>
      <w:ins w:id="362"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service_description</w:t>
        </w:r>
        <w:proofErr w:type="spellEnd"/>
        <w:proofErr w:type="gramEnd"/>
        <w:r w:rsidRPr="00394385">
          <w:rPr>
            <w:rFonts w:ascii="Courier New" w:eastAsia="Times New Roman" w:hAnsi="Courier New" w:cs="Courier New"/>
            <w:color w:val="FFFFFF"/>
            <w:sz w:val="23"/>
            <w:szCs w:val="23"/>
          </w:rPr>
          <w:t xml:space="preserve">     CPU Load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63" w:author="Unknown"/>
          <w:rFonts w:ascii="Courier New" w:eastAsia="Times New Roman" w:hAnsi="Courier New" w:cs="Courier New"/>
          <w:color w:val="FFFFFF"/>
          <w:sz w:val="23"/>
          <w:szCs w:val="23"/>
        </w:rPr>
      </w:pPr>
      <w:ins w:id="364" w:author="Unknown">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check_command</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check_nrpe</w:t>
        </w:r>
        <w:proofErr w:type="gramStart"/>
        <w:r w:rsidRPr="00394385">
          <w:rPr>
            <w:rFonts w:ascii="Courier New" w:eastAsia="Times New Roman" w:hAnsi="Courier New" w:cs="Courier New"/>
            <w:color w:val="FFFFFF"/>
            <w:sz w:val="23"/>
            <w:szCs w:val="23"/>
          </w:rPr>
          <w:t>!check</w:t>
        </w:r>
        <w:proofErr w:type="gramEnd"/>
        <w:r w:rsidRPr="00394385">
          <w:rPr>
            <w:rFonts w:ascii="Courier New" w:eastAsia="Times New Roman" w:hAnsi="Courier New" w:cs="Courier New"/>
            <w:color w:val="FFFFFF"/>
            <w:sz w:val="23"/>
            <w:szCs w:val="23"/>
          </w:rPr>
          <w:t>_load</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65" w:author="Unknown"/>
          <w:rFonts w:ascii="Courier New" w:eastAsia="Times New Roman" w:hAnsi="Courier New" w:cs="Courier New"/>
          <w:color w:val="FFFFFF"/>
          <w:sz w:val="23"/>
          <w:szCs w:val="23"/>
        </w:rPr>
      </w:pPr>
      <w:ins w:id="366" w:author="Unknown">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67"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68" w:author="Unknown"/>
          <w:rFonts w:ascii="Courier New" w:eastAsia="Times New Roman" w:hAnsi="Courier New" w:cs="Courier New"/>
          <w:color w:val="FFFFFF"/>
          <w:sz w:val="23"/>
          <w:szCs w:val="23"/>
        </w:rPr>
      </w:pPr>
      <w:proofErr w:type="gramStart"/>
      <w:ins w:id="369" w:author="Unknown">
        <w:r w:rsidRPr="00394385">
          <w:rPr>
            <w:rFonts w:ascii="Courier New" w:eastAsia="Times New Roman" w:hAnsi="Courier New" w:cs="Courier New"/>
            <w:color w:val="FFFFFF"/>
            <w:sz w:val="23"/>
            <w:szCs w:val="23"/>
          </w:rPr>
          <w:t>define</w:t>
        </w:r>
        <w:proofErr w:type="gramEnd"/>
        <w:r w:rsidRPr="00394385">
          <w:rPr>
            <w:rFonts w:ascii="Courier New" w:eastAsia="Times New Roman" w:hAnsi="Courier New" w:cs="Courier New"/>
            <w:color w:val="FFFFFF"/>
            <w:sz w:val="23"/>
            <w:szCs w:val="23"/>
          </w:rPr>
          <w:t xml:space="preserve"> 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70" w:author="Unknown"/>
          <w:rFonts w:ascii="Courier New" w:eastAsia="Times New Roman" w:hAnsi="Courier New" w:cs="Courier New"/>
          <w:color w:val="FFFFFF"/>
          <w:sz w:val="23"/>
          <w:szCs w:val="23"/>
        </w:rPr>
      </w:pPr>
      <w:ins w:id="371" w:author="Unknown">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use</w:t>
        </w:r>
        <w:proofErr w:type="gramEnd"/>
        <w:r w:rsidRPr="00394385">
          <w:rPr>
            <w:rFonts w:ascii="Courier New" w:eastAsia="Times New Roman" w:hAnsi="Courier New" w:cs="Courier New"/>
            <w:color w:val="FFFFFF"/>
            <w:sz w:val="23"/>
            <w:szCs w:val="23"/>
          </w:rPr>
          <w:t xml:space="preserve">                     generic-service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72" w:author="Unknown"/>
          <w:rFonts w:ascii="Courier New" w:eastAsia="Times New Roman" w:hAnsi="Courier New" w:cs="Courier New"/>
          <w:color w:val="FFFFFF"/>
          <w:sz w:val="23"/>
          <w:szCs w:val="23"/>
        </w:rPr>
      </w:pPr>
      <w:ins w:id="373"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host_name</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tecmint</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74" w:author="Unknown"/>
          <w:rFonts w:ascii="Courier New" w:eastAsia="Times New Roman" w:hAnsi="Courier New" w:cs="Courier New"/>
          <w:color w:val="FFFFFF"/>
          <w:sz w:val="23"/>
          <w:szCs w:val="23"/>
        </w:rPr>
      </w:pPr>
      <w:ins w:id="375"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service_description</w:t>
        </w:r>
        <w:proofErr w:type="spellEnd"/>
        <w:proofErr w:type="gramEnd"/>
        <w:r w:rsidRPr="00394385">
          <w:rPr>
            <w:rFonts w:ascii="Courier New" w:eastAsia="Times New Roman" w:hAnsi="Courier New" w:cs="Courier New"/>
            <w:color w:val="FFFFFF"/>
            <w:sz w:val="23"/>
            <w:szCs w:val="23"/>
          </w:rPr>
          <w:t xml:space="preserve">     Total Processes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76" w:author="Unknown"/>
          <w:rFonts w:ascii="Courier New" w:eastAsia="Times New Roman" w:hAnsi="Courier New" w:cs="Courier New"/>
          <w:color w:val="FFFFFF"/>
          <w:sz w:val="23"/>
          <w:szCs w:val="23"/>
        </w:rPr>
      </w:pPr>
      <w:ins w:id="377" w:author="Unknown">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check_command</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check_nrpe</w:t>
        </w:r>
        <w:proofErr w:type="gramStart"/>
        <w:r w:rsidRPr="00394385">
          <w:rPr>
            <w:rFonts w:ascii="Courier New" w:eastAsia="Times New Roman" w:hAnsi="Courier New" w:cs="Courier New"/>
            <w:color w:val="FFFFFF"/>
            <w:sz w:val="23"/>
            <w:szCs w:val="23"/>
          </w:rPr>
          <w:t>!check</w:t>
        </w:r>
        <w:proofErr w:type="gramEnd"/>
        <w:r w:rsidRPr="00394385">
          <w:rPr>
            <w:rFonts w:ascii="Courier New" w:eastAsia="Times New Roman" w:hAnsi="Courier New" w:cs="Courier New"/>
            <w:color w:val="FFFFFF"/>
            <w:sz w:val="23"/>
            <w:szCs w:val="23"/>
          </w:rPr>
          <w:t>_total_procs</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78" w:author="Unknown"/>
          <w:rFonts w:ascii="Courier New" w:eastAsia="Times New Roman" w:hAnsi="Courier New" w:cs="Courier New"/>
          <w:color w:val="FFFFFF"/>
          <w:sz w:val="23"/>
          <w:szCs w:val="23"/>
        </w:rPr>
      </w:pPr>
      <w:ins w:id="379" w:author="Unknown">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80"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81" w:author="Unknown"/>
          <w:rFonts w:ascii="Courier New" w:eastAsia="Times New Roman" w:hAnsi="Courier New" w:cs="Courier New"/>
          <w:color w:val="FFFFFF"/>
          <w:sz w:val="23"/>
          <w:szCs w:val="23"/>
        </w:rPr>
      </w:pPr>
      <w:proofErr w:type="gramStart"/>
      <w:ins w:id="382" w:author="Unknown">
        <w:r w:rsidRPr="00394385">
          <w:rPr>
            <w:rFonts w:ascii="Courier New" w:eastAsia="Times New Roman" w:hAnsi="Courier New" w:cs="Courier New"/>
            <w:color w:val="FFFFFF"/>
            <w:sz w:val="23"/>
            <w:szCs w:val="23"/>
          </w:rPr>
          <w:t>define</w:t>
        </w:r>
        <w:proofErr w:type="gramEnd"/>
        <w:r w:rsidRPr="00394385">
          <w:rPr>
            <w:rFonts w:ascii="Courier New" w:eastAsia="Times New Roman" w:hAnsi="Courier New" w:cs="Courier New"/>
            <w:color w:val="FFFFFF"/>
            <w:sz w:val="23"/>
            <w:szCs w:val="23"/>
          </w:rPr>
          <w:t xml:space="preserve"> 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83" w:author="Unknown"/>
          <w:rFonts w:ascii="Courier New" w:eastAsia="Times New Roman" w:hAnsi="Courier New" w:cs="Courier New"/>
          <w:color w:val="FFFFFF"/>
          <w:sz w:val="23"/>
          <w:szCs w:val="23"/>
        </w:rPr>
      </w:pPr>
      <w:ins w:id="384" w:author="Unknown">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use</w:t>
        </w:r>
        <w:proofErr w:type="gramEnd"/>
        <w:r w:rsidRPr="00394385">
          <w:rPr>
            <w:rFonts w:ascii="Courier New" w:eastAsia="Times New Roman" w:hAnsi="Courier New" w:cs="Courier New"/>
            <w:color w:val="FFFFFF"/>
            <w:sz w:val="23"/>
            <w:szCs w:val="23"/>
          </w:rPr>
          <w:t xml:space="preserve">                     generic-service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85" w:author="Unknown"/>
          <w:rFonts w:ascii="Courier New" w:eastAsia="Times New Roman" w:hAnsi="Courier New" w:cs="Courier New"/>
          <w:color w:val="FFFFFF"/>
          <w:sz w:val="23"/>
          <w:szCs w:val="23"/>
        </w:rPr>
      </w:pPr>
      <w:ins w:id="386"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host_name</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tecmint</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87" w:author="Unknown"/>
          <w:rFonts w:ascii="Courier New" w:eastAsia="Times New Roman" w:hAnsi="Courier New" w:cs="Courier New"/>
          <w:color w:val="FFFFFF"/>
          <w:sz w:val="23"/>
          <w:szCs w:val="23"/>
        </w:rPr>
      </w:pPr>
      <w:ins w:id="388" w:author="Unknown">
        <w:r w:rsidRPr="00394385">
          <w:rPr>
            <w:rFonts w:ascii="Courier New" w:eastAsia="Times New Roman" w:hAnsi="Courier New" w:cs="Courier New"/>
            <w:color w:val="FFFFFF"/>
            <w:sz w:val="23"/>
            <w:szCs w:val="23"/>
          </w:rPr>
          <w:lastRenderedPageBreak/>
          <w:t xml:space="preserve">        </w:t>
        </w:r>
        <w:proofErr w:type="spellStart"/>
        <w:proofErr w:type="gramStart"/>
        <w:r w:rsidRPr="00394385">
          <w:rPr>
            <w:rFonts w:ascii="Courier New" w:eastAsia="Times New Roman" w:hAnsi="Courier New" w:cs="Courier New"/>
            <w:color w:val="FFFFFF"/>
            <w:sz w:val="23"/>
            <w:szCs w:val="23"/>
          </w:rPr>
          <w:t>service_description</w:t>
        </w:r>
        <w:proofErr w:type="spellEnd"/>
        <w:proofErr w:type="gramEnd"/>
        <w:r w:rsidRPr="00394385">
          <w:rPr>
            <w:rFonts w:ascii="Courier New" w:eastAsia="Times New Roman" w:hAnsi="Courier New" w:cs="Courier New"/>
            <w:color w:val="FFFFFF"/>
            <w:sz w:val="23"/>
            <w:szCs w:val="23"/>
          </w:rPr>
          <w:t xml:space="preserve">     Current Users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89" w:author="Unknown"/>
          <w:rFonts w:ascii="Courier New" w:eastAsia="Times New Roman" w:hAnsi="Courier New" w:cs="Courier New"/>
          <w:color w:val="FFFFFF"/>
          <w:sz w:val="23"/>
          <w:szCs w:val="23"/>
        </w:rPr>
      </w:pPr>
      <w:ins w:id="390" w:author="Unknown">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check_command</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check_nrpe</w:t>
        </w:r>
        <w:proofErr w:type="gramStart"/>
        <w:r w:rsidRPr="00394385">
          <w:rPr>
            <w:rFonts w:ascii="Courier New" w:eastAsia="Times New Roman" w:hAnsi="Courier New" w:cs="Courier New"/>
            <w:color w:val="FFFFFF"/>
            <w:sz w:val="23"/>
            <w:szCs w:val="23"/>
          </w:rPr>
          <w:t>!check</w:t>
        </w:r>
        <w:proofErr w:type="gramEnd"/>
        <w:r w:rsidRPr="00394385">
          <w:rPr>
            <w:rFonts w:ascii="Courier New" w:eastAsia="Times New Roman" w:hAnsi="Courier New" w:cs="Courier New"/>
            <w:color w:val="FFFFFF"/>
            <w:sz w:val="23"/>
            <w:szCs w:val="23"/>
          </w:rPr>
          <w:t>_users</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91" w:author="Unknown"/>
          <w:rFonts w:ascii="Courier New" w:eastAsia="Times New Roman" w:hAnsi="Courier New" w:cs="Courier New"/>
          <w:color w:val="FFFFFF"/>
          <w:sz w:val="23"/>
          <w:szCs w:val="23"/>
        </w:rPr>
      </w:pPr>
      <w:ins w:id="392" w:author="Unknown">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93"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94" w:author="Unknown"/>
          <w:rFonts w:ascii="Courier New" w:eastAsia="Times New Roman" w:hAnsi="Courier New" w:cs="Courier New"/>
          <w:color w:val="FFFFFF"/>
          <w:sz w:val="23"/>
          <w:szCs w:val="23"/>
        </w:rPr>
      </w:pPr>
      <w:proofErr w:type="gramStart"/>
      <w:ins w:id="395" w:author="Unknown">
        <w:r w:rsidRPr="00394385">
          <w:rPr>
            <w:rFonts w:ascii="Courier New" w:eastAsia="Times New Roman" w:hAnsi="Courier New" w:cs="Courier New"/>
            <w:color w:val="FFFFFF"/>
            <w:sz w:val="23"/>
            <w:szCs w:val="23"/>
          </w:rPr>
          <w:t>define</w:t>
        </w:r>
        <w:proofErr w:type="gramEnd"/>
        <w:r w:rsidRPr="00394385">
          <w:rPr>
            <w:rFonts w:ascii="Courier New" w:eastAsia="Times New Roman" w:hAnsi="Courier New" w:cs="Courier New"/>
            <w:color w:val="FFFFFF"/>
            <w:sz w:val="23"/>
            <w:szCs w:val="23"/>
          </w:rPr>
          <w:t xml:space="preserve"> 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96" w:author="Unknown"/>
          <w:rFonts w:ascii="Courier New" w:eastAsia="Times New Roman" w:hAnsi="Courier New" w:cs="Courier New"/>
          <w:color w:val="FFFFFF"/>
          <w:sz w:val="23"/>
          <w:szCs w:val="23"/>
        </w:rPr>
      </w:pPr>
      <w:ins w:id="397" w:author="Unknown">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use</w:t>
        </w:r>
        <w:proofErr w:type="gramEnd"/>
        <w:r w:rsidRPr="00394385">
          <w:rPr>
            <w:rFonts w:ascii="Courier New" w:eastAsia="Times New Roman" w:hAnsi="Courier New" w:cs="Courier New"/>
            <w:color w:val="FFFFFF"/>
            <w:sz w:val="23"/>
            <w:szCs w:val="23"/>
          </w:rPr>
          <w:t xml:space="preserve">                     generic-service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398" w:author="Unknown"/>
          <w:rFonts w:ascii="Courier New" w:eastAsia="Times New Roman" w:hAnsi="Courier New" w:cs="Courier New"/>
          <w:color w:val="FFFFFF"/>
          <w:sz w:val="23"/>
          <w:szCs w:val="23"/>
        </w:rPr>
      </w:pPr>
      <w:ins w:id="399"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host_name</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tecmint</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00" w:author="Unknown"/>
          <w:rFonts w:ascii="Courier New" w:eastAsia="Times New Roman" w:hAnsi="Courier New" w:cs="Courier New"/>
          <w:color w:val="FFFFFF"/>
          <w:sz w:val="23"/>
          <w:szCs w:val="23"/>
        </w:rPr>
      </w:pPr>
      <w:ins w:id="401"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service_description</w:t>
        </w:r>
        <w:proofErr w:type="spellEnd"/>
        <w:proofErr w:type="gramEnd"/>
        <w:r w:rsidRPr="00394385">
          <w:rPr>
            <w:rFonts w:ascii="Courier New" w:eastAsia="Times New Roman" w:hAnsi="Courier New" w:cs="Courier New"/>
            <w:color w:val="FFFFFF"/>
            <w:sz w:val="23"/>
            <w:szCs w:val="23"/>
          </w:rPr>
          <w:t xml:space="preserve">     SSH Monitoring</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02" w:author="Unknown"/>
          <w:rFonts w:ascii="Courier New" w:eastAsia="Times New Roman" w:hAnsi="Courier New" w:cs="Courier New"/>
          <w:color w:val="FFFFFF"/>
          <w:sz w:val="23"/>
          <w:szCs w:val="23"/>
        </w:rPr>
      </w:pPr>
      <w:ins w:id="403" w:author="Unknown">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check_command</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check_nrpe</w:t>
        </w:r>
        <w:proofErr w:type="gramStart"/>
        <w:r w:rsidRPr="00394385">
          <w:rPr>
            <w:rFonts w:ascii="Courier New" w:eastAsia="Times New Roman" w:hAnsi="Courier New" w:cs="Courier New"/>
            <w:color w:val="FFFFFF"/>
            <w:sz w:val="23"/>
            <w:szCs w:val="23"/>
          </w:rPr>
          <w:t>!check</w:t>
        </w:r>
        <w:proofErr w:type="gramEnd"/>
        <w:r w:rsidRPr="00394385">
          <w:rPr>
            <w:rFonts w:ascii="Courier New" w:eastAsia="Times New Roman" w:hAnsi="Courier New" w:cs="Courier New"/>
            <w:color w:val="FFFFFF"/>
            <w:sz w:val="23"/>
            <w:szCs w:val="23"/>
          </w:rPr>
          <w:t>_ssh</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04" w:author="Unknown"/>
          <w:rFonts w:ascii="Courier New" w:eastAsia="Times New Roman" w:hAnsi="Courier New" w:cs="Courier New"/>
          <w:color w:val="FFFFFF"/>
          <w:sz w:val="23"/>
          <w:szCs w:val="23"/>
        </w:rPr>
      </w:pPr>
      <w:ins w:id="405" w:author="Unknown">
        <w:r w:rsidRPr="00394385">
          <w:rPr>
            <w:rFonts w:ascii="Courier New" w:eastAsia="Times New Roman" w:hAnsi="Courier New" w:cs="Courier New"/>
            <w:color w:val="FFFFFF"/>
            <w:sz w:val="23"/>
            <w:szCs w:val="23"/>
          </w:rPr>
          <w:t xml:space="preserve">        }</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06"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07" w:author="Unknown"/>
          <w:rFonts w:ascii="Courier New" w:eastAsia="Times New Roman" w:hAnsi="Courier New" w:cs="Courier New"/>
          <w:color w:val="FFFFFF"/>
          <w:sz w:val="23"/>
          <w:szCs w:val="23"/>
        </w:rPr>
      </w:pPr>
      <w:proofErr w:type="gramStart"/>
      <w:ins w:id="408" w:author="Unknown">
        <w:r w:rsidRPr="00394385">
          <w:rPr>
            <w:rFonts w:ascii="Courier New" w:eastAsia="Times New Roman" w:hAnsi="Courier New" w:cs="Courier New"/>
            <w:color w:val="FFFFFF"/>
            <w:sz w:val="23"/>
            <w:szCs w:val="23"/>
          </w:rPr>
          <w:t>define</w:t>
        </w:r>
        <w:proofErr w:type="gramEnd"/>
        <w:r w:rsidRPr="00394385">
          <w:rPr>
            <w:rFonts w:ascii="Courier New" w:eastAsia="Times New Roman" w:hAnsi="Courier New" w:cs="Courier New"/>
            <w:color w:val="FFFFFF"/>
            <w:sz w:val="23"/>
            <w:szCs w:val="23"/>
          </w:rPr>
          <w:t xml:space="preserve"> 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09" w:author="Unknown"/>
          <w:rFonts w:ascii="Courier New" w:eastAsia="Times New Roman" w:hAnsi="Courier New" w:cs="Courier New"/>
          <w:color w:val="FFFFFF"/>
          <w:sz w:val="23"/>
          <w:szCs w:val="23"/>
        </w:rPr>
      </w:pPr>
      <w:ins w:id="410" w:author="Unknown">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use</w:t>
        </w:r>
        <w:proofErr w:type="gramEnd"/>
        <w:r w:rsidRPr="00394385">
          <w:rPr>
            <w:rFonts w:ascii="Courier New" w:eastAsia="Times New Roman" w:hAnsi="Courier New" w:cs="Courier New"/>
            <w:color w:val="FFFFFF"/>
            <w:sz w:val="23"/>
            <w:szCs w:val="23"/>
          </w:rPr>
          <w:t xml:space="preserve">                     generic-service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11" w:author="Unknown"/>
          <w:rFonts w:ascii="Courier New" w:eastAsia="Times New Roman" w:hAnsi="Courier New" w:cs="Courier New"/>
          <w:color w:val="FFFFFF"/>
          <w:sz w:val="23"/>
          <w:szCs w:val="23"/>
        </w:rPr>
      </w:pPr>
      <w:ins w:id="412"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host_name</w:t>
        </w:r>
        <w:proofErr w:type="spellEnd"/>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tecmint</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13" w:author="Unknown"/>
          <w:rFonts w:ascii="Courier New" w:eastAsia="Times New Roman" w:hAnsi="Courier New" w:cs="Courier New"/>
          <w:color w:val="FFFFFF"/>
          <w:sz w:val="23"/>
          <w:szCs w:val="23"/>
        </w:rPr>
      </w:pPr>
      <w:ins w:id="414"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service_description</w:t>
        </w:r>
        <w:proofErr w:type="spellEnd"/>
        <w:proofErr w:type="gramEnd"/>
        <w:r w:rsidRPr="00394385">
          <w:rPr>
            <w:rFonts w:ascii="Courier New" w:eastAsia="Times New Roman" w:hAnsi="Courier New" w:cs="Courier New"/>
            <w:color w:val="FFFFFF"/>
            <w:sz w:val="23"/>
            <w:szCs w:val="23"/>
          </w:rPr>
          <w:t xml:space="preserve">     FTP Monitoring</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15" w:author="Unknown"/>
          <w:rFonts w:ascii="Courier New" w:eastAsia="Times New Roman" w:hAnsi="Courier New" w:cs="Courier New"/>
          <w:color w:val="FFFFFF"/>
          <w:sz w:val="23"/>
          <w:szCs w:val="23"/>
        </w:rPr>
      </w:pPr>
      <w:ins w:id="416" w:author="Unknown">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check_command</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check_nrpe</w:t>
        </w:r>
        <w:proofErr w:type="gramStart"/>
        <w:r w:rsidRPr="00394385">
          <w:rPr>
            <w:rFonts w:ascii="Courier New" w:eastAsia="Times New Roman" w:hAnsi="Courier New" w:cs="Courier New"/>
            <w:color w:val="FFFFFF"/>
            <w:sz w:val="23"/>
            <w:szCs w:val="23"/>
          </w:rPr>
          <w:t>!check</w:t>
        </w:r>
        <w:proofErr w:type="gramEnd"/>
        <w:r w:rsidRPr="00394385">
          <w:rPr>
            <w:rFonts w:ascii="Courier New" w:eastAsia="Times New Roman" w:hAnsi="Courier New" w:cs="Courier New"/>
            <w:color w:val="FFFFFF"/>
            <w:sz w:val="23"/>
            <w:szCs w:val="23"/>
          </w:rPr>
          <w:t>_ftp</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17" w:author="Unknown"/>
          <w:rFonts w:ascii="Courier New" w:eastAsia="Times New Roman" w:hAnsi="Courier New" w:cs="Courier New"/>
          <w:color w:val="FFFFFF"/>
          <w:sz w:val="23"/>
          <w:szCs w:val="23"/>
        </w:rPr>
      </w:pPr>
      <w:ins w:id="418" w:author="Unknown">
        <w:r w:rsidRPr="00394385">
          <w:rPr>
            <w:rFonts w:ascii="Courier New" w:eastAsia="Times New Roman" w:hAnsi="Courier New" w:cs="Courier New"/>
            <w:color w:val="FFFFFF"/>
            <w:sz w:val="23"/>
            <w:szCs w:val="23"/>
          </w:rPr>
          <w:t xml:space="preserve">        }</w:t>
        </w:r>
      </w:ins>
    </w:p>
    <w:p w:rsidR="00394385" w:rsidRPr="00394385" w:rsidRDefault="00394385" w:rsidP="00394385">
      <w:pPr>
        <w:shd w:val="clear" w:color="auto" w:fill="FFFFFF"/>
        <w:spacing w:after="0" w:line="384" w:lineRule="atLeast"/>
        <w:textAlignment w:val="baseline"/>
        <w:rPr>
          <w:ins w:id="419" w:author="Unknown"/>
          <w:rFonts w:ascii="Arial" w:eastAsia="Times New Roman" w:hAnsi="Arial" w:cs="Arial"/>
          <w:color w:val="272727"/>
          <w:sz w:val="23"/>
          <w:szCs w:val="23"/>
        </w:rPr>
      </w:pPr>
      <w:ins w:id="420" w:author="Unknown">
        <w:r w:rsidRPr="00394385">
          <w:rPr>
            <w:rFonts w:ascii="Arial" w:eastAsia="Times New Roman" w:hAnsi="Arial" w:cs="Arial"/>
            <w:color w:val="272727"/>
            <w:sz w:val="23"/>
            <w:szCs w:val="23"/>
          </w:rPr>
          <w:t>Now NRPE command definition needs to be created in </w:t>
        </w:r>
        <w:r w:rsidRPr="00394385">
          <w:rPr>
            <w:rFonts w:ascii="inherit" w:eastAsia="Times New Roman" w:hAnsi="inherit" w:cs="Arial"/>
            <w:color w:val="333333"/>
            <w:sz w:val="23"/>
          </w:rPr>
          <w:t>commands.cfg</w:t>
        </w:r>
        <w:r w:rsidRPr="00394385">
          <w:rPr>
            <w:rFonts w:ascii="Arial" w:eastAsia="Times New Roman" w:hAnsi="Arial" w:cs="Arial"/>
            <w:color w:val="272727"/>
            <w:sz w:val="23"/>
            <w:szCs w:val="23"/>
          </w:rPr>
          <w:t> file.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21" w:author="Unknown"/>
          <w:rFonts w:ascii="Courier New" w:eastAsia="Times New Roman" w:hAnsi="Courier New" w:cs="Courier New"/>
          <w:color w:val="FFFFFF"/>
          <w:sz w:val="23"/>
          <w:szCs w:val="23"/>
        </w:rPr>
      </w:pPr>
      <w:ins w:id="422"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vi</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/etc/objects/commands.cfg</w:t>
        </w:r>
      </w:ins>
    </w:p>
    <w:p w:rsidR="00394385" w:rsidRPr="00394385" w:rsidRDefault="00394385" w:rsidP="00394385">
      <w:pPr>
        <w:shd w:val="clear" w:color="auto" w:fill="FFFFFF"/>
        <w:spacing w:after="240" w:line="384" w:lineRule="atLeast"/>
        <w:textAlignment w:val="baseline"/>
        <w:rPr>
          <w:ins w:id="423" w:author="Unknown"/>
          <w:rFonts w:ascii="Arial" w:eastAsia="Times New Roman" w:hAnsi="Arial" w:cs="Arial"/>
          <w:color w:val="272727"/>
          <w:sz w:val="23"/>
          <w:szCs w:val="23"/>
        </w:rPr>
      </w:pPr>
      <w:ins w:id="424" w:author="Unknown">
        <w:r w:rsidRPr="00394385">
          <w:rPr>
            <w:rFonts w:ascii="Arial" w:eastAsia="Times New Roman" w:hAnsi="Arial" w:cs="Arial"/>
            <w:color w:val="272727"/>
            <w:sz w:val="23"/>
            <w:szCs w:val="23"/>
          </w:rPr>
          <w:t>Add the following NRPE command definition at the bottom of the file.</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25" w:author="Unknown"/>
          <w:rFonts w:ascii="Courier New" w:eastAsia="Times New Roman" w:hAnsi="Courier New" w:cs="Courier New"/>
          <w:color w:val="FFFFFF"/>
          <w:sz w:val="23"/>
          <w:szCs w:val="23"/>
        </w:rPr>
      </w:pPr>
      <w:ins w:id="426" w:author="Unknown">
        <w:r w:rsidRPr="00394385">
          <w:rPr>
            <w:rFonts w:ascii="Courier New" w:eastAsia="Times New Roman" w:hAnsi="Courier New" w:cs="Courier New"/>
            <w:color w:val="FFFFFF"/>
            <w:sz w:val="23"/>
            <w:szCs w:val="23"/>
          </w:rPr>
          <w:lastRenderedPageBreak/>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27" w:author="Unknown"/>
          <w:rFonts w:ascii="Courier New" w:eastAsia="Times New Roman" w:hAnsi="Courier New" w:cs="Courier New"/>
          <w:color w:val="FFFFFF"/>
          <w:sz w:val="23"/>
          <w:szCs w:val="23"/>
        </w:rPr>
      </w:pPr>
      <w:ins w:id="428" w:author="Unknown">
        <w:r w:rsidRPr="00394385">
          <w:rPr>
            <w:rFonts w:ascii="Courier New" w:eastAsia="Times New Roman" w:hAnsi="Courier New" w:cs="Courier New"/>
            <w:color w:val="FFFFFF"/>
            <w:sz w:val="23"/>
            <w:szCs w:val="23"/>
          </w:rPr>
          <w:t># NRPE CHECK COMMAND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29" w:author="Unknown"/>
          <w:rFonts w:ascii="Courier New" w:eastAsia="Times New Roman" w:hAnsi="Courier New" w:cs="Courier New"/>
          <w:color w:val="FFFFFF"/>
          <w:sz w:val="23"/>
          <w:szCs w:val="23"/>
        </w:rPr>
      </w:pPr>
      <w:ins w:id="430" w:author="Unknown">
        <w:r w:rsidRPr="00394385">
          <w:rPr>
            <w:rFonts w:ascii="Courier New" w:eastAsia="Times New Roman" w:hAnsi="Courier New" w:cs="Courier New"/>
            <w:color w:val="FFFFFF"/>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31" w:author="Unknown"/>
          <w:rFonts w:ascii="Courier New" w:eastAsia="Times New Roman" w:hAnsi="Courier New" w:cs="Courier New"/>
          <w:color w:val="FFFFFF"/>
          <w:sz w:val="23"/>
          <w:szCs w:val="23"/>
        </w:rPr>
      </w:pPr>
      <w:ins w:id="432" w:author="Unknown">
        <w:r w:rsidRPr="00394385">
          <w:rPr>
            <w:rFonts w:ascii="Courier New" w:eastAsia="Times New Roman" w:hAnsi="Courier New" w:cs="Courier New"/>
            <w:color w:val="FFFFFF"/>
            <w:sz w:val="23"/>
            <w:szCs w:val="23"/>
          </w:rPr>
          <w:t># Command to use NRPE to check remote host systems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33" w:author="Unknown"/>
          <w:rFonts w:ascii="Courier New" w:eastAsia="Times New Roman" w:hAnsi="Courier New" w:cs="Courier New"/>
          <w:color w:val="FFFFFF"/>
          <w:sz w:val="23"/>
          <w:szCs w:val="23"/>
        </w:rPr>
      </w:pPr>
      <w:ins w:id="434" w:author="Unknown">
        <w:r w:rsidRPr="00394385">
          <w:rPr>
            <w:rFonts w:ascii="Courier New" w:eastAsia="Times New Roman" w:hAnsi="Courier New" w:cs="Courier New"/>
            <w:color w:val="FFFFFF"/>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35"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36" w:author="Unknown"/>
          <w:rFonts w:ascii="Courier New" w:eastAsia="Times New Roman" w:hAnsi="Courier New" w:cs="Courier New"/>
          <w:color w:val="FFFFFF"/>
          <w:sz w:val="23"/>
          <w:szCs w:val="23"/>
        </w:rPr>
      </w:pPr>
      <w:proofErr w:type="gramStart"/>
      <w:ins w:id="437" w:author="Unknown">
        <w:r w:rsidRPr="00394385">
          <w:rPr>
            <w:rFonts w:ascii="Courier New" w:eastAsia="Times New Roman" w:hAnsi="Courier New" w:cs="Courier New"/>
            <w:color w:val="FFFFFF"/>
            <w:sz w:val="23"/>
            <w:szCs w:val="23"/>
          </w:rPr>
          <w:t>define</w:t>
        </w:r>
        <w:proofErr w:type="gramEnd"/>
        <w:r w:rsidRPr="00394385">
          <w:rPr>
            <w:rFonts w:ascii="Courier New" w:eastAsia="Times New Roman" w:hAnsi="Courier New" w:cs="Courier New"/>
            <w:color w:val="FFFFFF"/>
            <w:sz w:val="23"/>
            <w:szCs w:val="23"/>
          </w:rPr>
          <w:t xml:space="preserve"> command{</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38" w:author="Unknown"/>
          <w:rFonts w:ascii="Courier New" w:eastAsia="Times New Roman" w:hAnsi="Courier New" w:cs="Courier New"/>
          <w:color w:val="FFFFFF"/>
          <w:sz w:val="23"/>
          <w:szCs w:val="23"/>
        </w:rPr>
      </w:pPr>
      <w:ins w:id="439" w:author="Unknown">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command_name</w:t>
        </w:r>
        <w:proofErr w:type="spell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check_nrpe</w:t>
        </w:r>
        <w:proofErr w:type="spellEnd"/>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40" w:author="Unknown"/>
          <w:rFonts w:ascii="Courier New" w:eastAsia="Times New Roman" w:hAnsi="Courier New" w:cs="Courier New"/>
          <w:color w:val="FFFFFF"/>
          <w:sz w:val="23"/>
          <w:szCs w:val="23"/>
        </w:rPr>
      </w:pPr>
      <w:ins w:id="441" w:author="Unknown">
        <w:r w:rsidRPr="00394385">
          <w:rPr>
            <w:rFonts w:ascii="Courier New" w:eastAsia="Times New Roman" w:hAnsi="Courier New" w:cs="Courier New"/>
            <w:color w:val="FFFFFF"/>
            <w:sz w:val="23"/>
            <w:szCs w:val="23"/>
          </w:rPr>
          <w:t xml:space="preserve">        </w:t>
        </w:r>
        <w:proofErr w:type="spellStart"/>
        <w:proofErr w:type="gramStart"/>
        <w:r w:rsidRPr="00394385">
          <w:rPr>
            <w:rFonts w:ascii="Courier New" w:eastAsia="Times New Roman" w:hAnsi="Courier New" w:cs="Courier New"/>
            <w:color w:val="FFFFFF"/>
            <w:sz w:val="23"/>
            <w:szCs w:val="23"/>
          </w:rPr>
          <w:t>command_line</w:t>
        </w:r>
        <w:proofErr w:type="spellEnd"/>
        <w:proofErr w:type="gramEnd"/>
        <w:r w:rsidRPr="00394385">
          <w:rPr>
            <w:rFonts w:ascii="Courier New" w:eastAsia="Times New Roman" w:hAnsi="Courier New" w:cs="Courier New"/>
            <w:color w:val="FFFFFF"/>
            <w:sz w:val="23"/>
            <w:szCs w:val="23"/>
          </w:rPr>
          <w:t xml:space="preserve"> $USER1$/</w:t>
        </w:r>
        <w:proofErr w:type="spellStart"/>
        <w:r w:rsidRPr="00394385">
          <w:rPr>
            <w:rFonts w:ascii="Courier New" w:eastAsia="Times New Roman" w:hAnsi="Courier New" w:cs="Courier New"/>
            <w:color w:val="FFFFFF"/>
            <w:sz w:val="23"/>
            <w:szCs w:val="23"/>
          </w:rPr>
          <w:t>check_nrpe</w:t>
        </w:r>
        <w:proofErr w:type="spellEnd"/>
        <w:r w:rsidRPr="00394385">
          <w:rPr>
            <w:rFonts w:ascii="Courier New" w:eastAsia="Times New Roman" w:hAnsi="Courier New" w:cs="Courier New"/>
            <w:color w:val="FFFFFF"/>
            <w:sz w:val="23"/>
            <w:szCs w:val="23"/>
          </w:rPr>
          <w:t xml:space="preserve"> -H $HOSTADDRESS$ -c $ARG1$</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42" w:author="Unknown"/>
          <w:rFonts w:ascii="Courier New" w:eastAsia="Times New Roman" w:hAnsi="Courier New" w:cs="Courier New"/>
          <w:color w:val="FFFFFF"/>
          <w:sz w:val="23"/>
          <w:szCs w:val="23"/>
        </w:rPr>
      </w:pPr>
      <w:ins w:id="443" w:author="Unknown">
        <w:r w:rsidRPr="00394385">
          <w:rPr>
            <w:rFonts w:ascii="Courier New" w:eastAsia="Times New Roman" w:hAnsi="Courier New" w:cs="Courier New"/>
            <w:color w:val="FFFFFF"/>
            <w:sz w:val="23"/>
            <w:szCs w:val="23"/>
          </w:rPr>
          <w:t xml:space="preserve">        }</w:t>
        </w:r>
      </w:ins>
    </w:p>
    <w:p w:rsidR="00394385" w:rsidRPr="00394385" w:rsidRDefault="00394385" w:rsidP="00394385">
      <w:pPr>
        <w:shd w:val="clear" w:color="auto" w:fill="FFFFFF"/>
        <w:spacing w:after="240" w:line="384" w:lineRule="atLeast"/>
        <w:textAlignment w:val="baseline"/>
        <w:rPr>
          <w:ins w:id="444" w:author="Unknown"/>
          <w:rFonts w:ascii="Arial" w:eastAsia="Times New Roman" w:hAnsi="Arial" w:cs="Arial"/>
          <w:color w:val="272727"/>
          <w:sz w:val="23"/>
          <w:szCs w:val="23"/>
        </w:rPr>
      </w:pPr>
      <w:ins w:id="445" w:author="Unknown">
        <w:r w:rsidRPr="00394385">
          <w:rPr>
            <w:rFonts w:ascii="Arial" w:eastAsia="Times New Roman" w:hAnsi="Arial" w:cs="Arial"/>
            <w:color w:val="272727"/>
            <w:sz w:val="23"/>
            <w:szCs w:val="23"/>
          </w:rPr>
          <w:t xml:space="preserve">Finally, verify </w:t>
        </w:r>
        <w:proofErr w:type="spellStart"/>
        <w:r w:rsidRPr="00394385">
          <w:rPr>
            <w:rFonts w:ascii="Arial" w:eastAsia="Times New Roman" w:hAnsi="Arial" w:cs="Arial"/>
            <w:color w:val="272727"/>
            <w:sz w:val="23"/>
            <w:szCs w:val="23"/>
          </w:rPr>
          <w:t>Nagios</w:t>
        </w:r>
        <w:proofErr w:type="spellEnd"/>
        <w:r w:rsidRPr="00394385">
          <w:rPr>
            <w:rFonts w:ascii="Arial" w:eastAsia="Times New Roman" w:hAnsi="Arial" w:cs="Arial"/>
            <w:color w:val="272727"/>
            <w:sz w:val="23"/>
            <w:szCs w:val="23"/>
          </w:rPr>
          <w:t xml:space="preserve"> Configuration files for any errors.</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46" w:author="Unknown"/>
          <w:rFonts w:ascii="Courier New" w:eastAsia="Times New Roman" w:hAnsi="Courier New" w:cs="Courier New"/>
          <w:color w:val="FFFFFF"/>
          <w:sz w:val="23"/>
          <w:szCs w:val="23"/>
        </w:rPr>
      </w:pPr>
      <w:ins w:id="447"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/bin/</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 xml:space="preserve"> -v /</w:t>
        </w:r>
        <w:proofErr w:type="spellStart"/>
        <w:r w:rsidRPr="00394385">
          <w:rPr>
            <w:rFonts w:ascii="Courier New" w:eastAsia="Times New Roman" w:hAnsi="Courier New" w:cs="Courier New"/>
            <w:color w:val="FFFFFF"/>
            <w:sz w:val="23"/>
            <w:szCs w:val="23"/>
          </w:rPr>
          <w:t>usr</w:t>
        </w:r>
        <w:proofErr w:type="spellEnd"/>
        <w:r w:rsidRPr="00394385">
          <w:rPr>
            <w:rFonts w:ascii="Courier New" w:eastAsia="Times New Roman" w:hAnsi="Courier New" w:cs="Courier New"/>
            <w:color w:val="FFFFFF"/>
            <w:sz w:val="23"/>
            <w:szCs w:val="23"/>
          </w:rPr>
          <w:t>/local/</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/etc/nagios.cfg</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48" w:author="Unknown"/>
          <w:rFonts w:ascii="Courier New" w:eastAsia="Times New Roman" w:hAnsi="Courier New" w:cs="Courier New"/>
          <w:color w:val="FFFFFF"/>
          <w:sz w:val="23"/>
          <w:szCs w:val="23"/>
        </w:rPr>
      </w:pPr>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49" w:author="Unknown"/>
          <w:rFonts w:ascii="Courier New" w:eastAsia="Times New Roman" w:hAnsi="Courier New" w:cs="Courier New"/>
          <w:color w:val="FFFFFF"/>
          <w:sz w:val="23"/>
          <w:szCs w:val="23"/>
        </w:rPr>
      </w:pPr>
      <w:ins w:id="450" w:author="Unknown">
        <w:r w:rsidRPr="00394385">
          <w:rPr>
            <w:rFonts w:ascii="Courier New" w:eastAsia="Times New Roman" w:hAnsi="Courier New" w:cs="Courier New"/>
            <w:color w:val="FFFFFF"/>
            <w:sz w:val="23"/>
            <w:szCs w:val="23"/>
          </w:rPr>
          <w:t>Total Warnings: 0</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51" w:author="Unknown"/>
          <w:rFonts w:ascii="Courier New" w:eastAsia="Times New Roman" w:hAnsi="Courier New" w:cs="Courier New"/>
          <w:color w:val="FFFFFF"/>
          <w:sz w:val="23"/>
          <w:szCs w:val="23"/>
        </w:rPr>
      </w:pPr>
      <w:ins w:id="452" w:author="Unknown">
        <w:r w:rsidRPr="00394385">
          <w:rPr>
            <w:rFonts w:ascii="Courier New" w:eastAsia="Times New Roman" w:hAnsi="Courier New" w:cs="Courier New"/>
            <w:color w:val="FFFFFF"/>
            <w:sz w:val="23"/>
            <w:szCs w:val="23"/>
          </w:rPr>
          <w:t>Total Errors:   0</w:t>
        </w:r>
      </w:ins>
    </w:p>
    <w:p w:rsidR="00394385" w:rsidRPr="00394385" w:rsidRDefault="00394385" w:rsidP="00394385">
      <w:pPr>
        <w:shd w:val="clear" w:color="auto" w:fill="FFFFFF"/>
        <w:spacing w:after="240" w:line="384" w:lineRule="atLeast"/>
        <w:textAlignment w:val="baseline"/>
        <w:rPr>
          <w:ins w:id="453" w:author="Unknown"/>
          <w:rFonts w:ascii="Arial" w:eastAsia="Times New Roman" w:hAnsi="Arial" w:cs="Arial"/>
          <w:color w:val="272727"/>
          <w:sz w:val="23"/>
          <w:szCs w:val="23"/>
        </w:rPr>
      </w:pPr>
      <w:ins w:id="454" w:author="Unknown">
        <w:r w:rsidRPr="00394385">
          <w:rPr>
            <w:rFonts w:ascii="Arial" w:eastAsia="Times New Roman" w:hAnsi="Arial" w:cs="Arial"/>
            <w:color w:val="272727"/>
            <w:sz w:val="23"/>
            <w:szCs w:val="23"/>
          </w:rPr>
          <w:t xml:space="preserve">Restart </w:t>
        </w:r>
        <w:proofErr w:type="spellStart"/>
        <w:r w:rsidRPr="00394385">
          <w:rPr>
            <w:rFonts w:ascii="Arial" w:eastAsia="Times New Roman" w:hAnsi="Arial" w:cs="Arial"/>
            <w:color w:val="272727"/>
            <w:sz w:val="23"/>
            <w:szCs w:val="23"/>
          </w:rPr>
          <w:t>Nagios</w:t>
        </w:r>
        <w:proofErr w:type="spellEnd"/>
        <w:r w:rsidRPr="00394385">
          <w:rPr>
            <w:rFonts w:ascii="Arial" w:eastAsia="Times New Roman" w:hAnsi="Arial" w:cs="Arial"/>
            <w:color w:val="272727"/>
            <w:sz w:val="23"/>
            <w:szCs w:val="23"/>
          </w:rPr>
          <w:t>:</w:t>
        </w:r>
      </w:ins>
    </w:p>
    <w:p w:rsidR="00394385" w:rsidRPr="00394385" w:rsidRDefault="00394385" w:rsidP="00394385">
      <w:pPr>
        <w:pBdr>
          <w:top w:val="single" w:sz="4" w:space="7" w:color="289FF4"/>
          <w:left w:val="single" w:sz="18" w:space="12" w:color="289FF4"/>
          <w:bottom w:val="single" w:sz="4" w:space="7" w:color="289FF4"/>
          <w:right w:val="single" w:sz="4" w:space="7"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9" w:after="389" w:line="240" w:lineRule="auto"/>
        <w:textAlignment w:val="baseline"/>
        <w:rPr>
          <w:ins w:id="455" w:author="Unknown"/>
          <w:rFonts w:ascii="Courier New" w:eastAsia="Times New Roman" w:hAnsi="Courier New" w:cs="Courier New"/>
          <w:color w:val="FFFFFF"/>
          <w:sz w:val="23"/>
          <w:szCs w:val="23"/>
        </w:rPr>
      </w:pPr>
      <w:ins w:id="456" w:author="Unknown">
        <w:r w:rsidRPr="00394385">
          <w:rPr>
            <w:rFonts w:ascii="Courier New" w:eastAsia="Times New Roman" w:hAnsi="Courier New" w:cs="Courier New"/>
            <w:color w:val="FFFFFF"/>
            <w:sz w:val="23"/>
            <w:szCs w:val="23"/>
          </w:rPr>
          <w:t>[</w:t>
        </w:r>
        <w:proofErr w:type="spellStart"/>
        <w:r w:rsidRPr="00394385">
          <w:rPr>
            <w:rFonts w:ascii="Courier New" w:eastAsia="Times New Roman" w:hAnsi="Courier New" w:cs="Courier New"/>
            <w:color w:val="FFFFFF"/>
            <w:sz w:val="23"/>
            <w:szCs w:val="23"/>
          </w:rPr>
          <w:t>root@tecmint</w:t>
        </w:r>
        <w:proofErr w:type="spellEnd"/>
        <w:r w:rsidRPr="00394385">
          <w:rPr>
            <w:rFonts w:ascii="Courier New" w:eastAsia="Times New Roman" w:hAnsi="Courier New" w:cs="Courier New"/>
            <w:color w:val="FFFFFF"/>
            <w:sz w:val="23"/>
            <w:szCs w:val="23"/>
          </w:rPr>
          <w:t xml:space="preserve">]# </w:t>
        </w:r>
        <w:proofErr w:type="gramStart"/>
        <w:r w:rsidRPr="00394385">
          <w:rPr>
            <w:rFonts w:ascii="Courier New" w:eastAsia="Times New Roman" w:hAnsi="Courier New" w:cs="Courier New"/>
            <w:color w:val="FFFFFF"/>
            <w:sz w:val="23"/>
            <w:szCs w:val="23"/>
          </w:rPr>
          <w:t>service</w:t>
        </w:r>
        <w:proofErr w:type="gramEnd"/>
        <w:r w:rsidRPr="00394385">
          <w:rPr>
            <w:rFonts w:ascii="Courier New" w:eastAsia="Times New Roman" w:hAnsi="Courier New" w:cs="Courier New"/>
            <w:color w:val="FFFFFF"/>
            <w:sz w:val="23"/>
            <w:szCs w:val="23"/>
          </w:rPr>
          <w:t xml:space="preserve"> </w:t>
        </w:r>
        <w:proofErr w:type="spellStart"/>
        <w:r w:rsidRPr="00394385">
          <w:rPr>
            <w:rFonts w:ascii="Courier New" w:eastAsia="Times New Roman" w:hAnsi="Courier New" w:cs="Courier New"/>
            <w:color w:val="FFFFFF"/>
            <w:sz w:val="23"/>
            <w:szCs w:val="23"/>
          </w:rPr>
          <w:t>nagios</w:t>
        </w:r>
        <w:proofErr w:type="spellEnd"/>
        <w:r w:rsidRPr="00394385">
          <w:rPr>
            <w:rFonts w:ascii="Courier New" w:eastAsia="Times New Roman" w:hAnsi="Courier New" w:cs="Courier New"/>
            <w:color w:val="FFFFFF"/>
            <w:sz w:val="23"/>
            <w:szCs w:val="23"/>
          </w:rPr>
          <w:t xml:space="preserve"> restart</w:t>
        </w:r>
      </w:ins>
    </w:p>
    <w:p w:rsidR="00394385" w:rsidRPr="00394385" w:rsidRDefault="00394385" w:rsidP="00394385">
      <w:pPr>
        <w:shd w:val="clear" w:color="auto" w:fill="FFFFFF"/>
        <w:spacing w:after="0" w:line="384" w:lineRule="atLeast"/>
        <w:textAlignment w:val="baseline"/>
        <w:rPr>
          <w:ins w:id="457" w:author="Unknown"/>
          <w:rFonts w:ascii="Arial" w:eastAsia="Times New Roman" w:hAnsi="Arial" w:cs="Arial"/>
          <w:color w:val="272727"/>
          <w:sz w:val="23"/>
          <w:szCs w:val="23"/>
        </w:rPr>
      </w:pPr>
      <w:ins w:id="458" w:author="Unknown">
        <w:r w:rsidRPr="00394385">
          <w:rPr>
            <w:rFonts w:ascii="Arial" w:eastAsia="Times New Roman" w:hAnsi="Arial" w:cs="Arial"/>
            <w:color w:val="272727"/>
            <w:sz w:val="23"/>
            <w:szCs w:val="23"/>
          </w:rPr>
          <w:lastRenderedPageBreak/>
          <w:t>That’s it. Now go to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Monitoring Web</w:t>
        </w:r>
        <w:r w:rsidRPr="00394385">
          <w:rPr>
            <w:rFonts w:ascii="Arial" w:eastAsia="Times New Roman" w:hAnsi="Arial" w:cs="Arial"/>
            <w:color w:val="272727"/>
            <w:sz w:val="23"/>
            <w:szCs w:val="23"/>
          </w:rPr>
          <w:t> interface at “</w:t>
        </w:r>
        <w:r w:rsidRPr="00394385">
          <w:rPr>
            <w:rFonts w:ascii="inherit" w:eastAsia="Times New Roman" w:hAnsi="inherit" w:cs="Arial"/>
            <w:color w:val="333333"/>
            <w:sz w:val="23"/>
          </w:rPr>
          <w:t>http://Your-server-IP-address/nagios</w:t>
        </w:r>
        <w:r w:rsidRPr="00394385">
          <w:rPr>
            <w:rFonts w:ascii="Arial" w:eastAsia="Times New Roman" w:hAnsi="Arial" w:cs="Arial"/>
            <w:color w:val="272727"/>
            <w:sz w:val="23"/>
            <w:szCs w:val="23"/>
          </w:rPr>
          <w:t>” or “</w:t>
        </w:r>
        <w:r w:rsidRPr="00394385">
          <w:rPr>
            <w:rFonts w:ascii="inherit" w:eastAsia="Times New Roman" w:hAnsi="inherit" w:cs="Arial"/>
            <w:color w:val="333333"/>
            <w:sz w:val="23"/>
          </w:rPr>
          <w:t>http://FQDN/nagios”</w:t>
        </w:r>
        <w:r w:rsidRPr="00394385">
          <w:rPr>
            <w:rFonts w:ascii="Arial" w:eastAsia="Times New Roman" w:hAnsi="Arial" w:cs="Arial"/>
            <w:color w:val="272727"/>
            <w:sz w:val="23"/>
            <w:szCs w:val="23"/>
          </w:rPr>
          <w:t xml:space="preserve"> and </w:t>
        </w:r>
        <w:proofErr w:type="gramStart"/>
        <w:r w:rsidRPr="00394385">
          <w:rPr>
            <w:rFonts w:ascii="Arial" w:eastAsia="Times New Roman" w:hAnsi="Arial" w:cs="Arial"/>
            <w:color w:val="272727"/>
            <w:sz w:val="23"/>
            <w:szCs w:val="23"/>
          </w:rPr>
          <w:t>Provide</w:t>
        </w:r>
        <w:proofErr w:type="gramEnd"/>
        <w:r w:rsidRPr="00394385">
          <w:rPr>
            <w:rFonts w:ascii="Arial" w:eastAsia="Times New Roman" w:hAnsi="Arial" w:cs="Arial"/>
            <w:color w:val="272727"/>
            <w:sz w:val="23"/>
            <w:szCs w:val="23"/>
          </w:rPr>
          <w:t xml:space="preserve"> the username “</w:t>
        </w:r>
        <w:proofErr w:type="spellStart"/>
        <w:r w:rsidRPr="00394385">
          <w:rPr>
            <w:rFonts w:ascii="inherit" w:eastAsia="Times New Roman" w:hAnsi="inherit" w:cs="Arial"/>
            <w:color w:val="333333"/>
            <w:sz w:val="23"/>
          </w:rPr>
          <w:t>nagiosadmin</w:t>
        </w:r>
        <w:proofErr w:type="spellEnd"/>
        <w:r w:rsidRPr="00394385">
          <w:rPr>
            <w:rFonts w:ascii="Arial" w:eastAsia="Times New Roman" w:hAnsi="Arial" w:cs="Arial"/>
            <w:color w:val="272727"/>
            <w:sz w:val="23"/>
            <w:szCs w:val="23"/>
          </w:rPr>
          <w:t>” and </w:t>
        </w:r>
        <w:r w:rsidRPr="00394385">
          <w:rPr>
            <w:rFonts w:ascii="inherit" w:eastAsia="Times New Roman" w:hAnsi="inherit" w:cs="Arial"/>
            <w:color w:val="333333"/>
            <w:sz w:val="23"/>
          </w:rPr>
          <w:t>password</w:t>
        </w:r>
        <w:r w:rsidRPr="00394385">
          <w:rPr>
            <w:rFonts w:ascii="Arial" w:eastAsia="Times New Roman" w:hAnsi="Arial" w:cs="Arial"/>
            <w:color w:val="272727"/>
            <w:sz w:val="23"/>
            <w:szCs w:val="23"/>
          </w:rPr>
          <w:t>. Check that the </w:t>
        </w:r>
        <w:r w:rsidRPr="00394385">
          <w:rPr>
            <w:rFonts w:ascii="inherit" w:eastAsia="Times New Roman" w:hAnsi="inherit" w:cs="Arial"/>
            <w:color w:val="333333"/>
            <w:sz w:val="23"/>
          </w:rPr>
          <w:t>Remote Linux Host</w:t>
        </w:r>
        <w:r w:rsidRPr="00394385">
          <w:rPr>
            <w:rFonts w:ascii="Arial" w:eastAsia="Times New Roman" w:hAnsi="Arial" w:cs="Arial"/>
            <w:color w:val="272727"/>
            <w:sz w:val="23"/>
            <w:szCs w:val="23"/>
          </w:rPr>
          <w:t> was added and is being monitored.</w:t>
        </w:r>
      </w:ins>
    </w:p>
    <w:p w:rsidR="00394385" w:rsidRPr="00394385" w:rsidRDefault="00394385" w:rsidP="00394385">
      <w:pPr>
        <w:shd w:val="clear" w:color="auto" w:fill="F1F1F1"/>
        <w:spacing w:after="0" w:line="384" w:lineRule="atLeast"/>
        <w:jc w:val="center"/>
        <w:textAlignment w:val="baseline"/>
        <w:rPr>
          <w:ins w:id="459" w:author="Unknown"/>
          <w:rFonts w:ascii="Arial" w:eastAsia="Times New Roman" w:hAnsi="Arial" w:cs="Arial"/>
          <w:color w:val="272727"/>
          <w:sz w:val="23"/>
          <w:szCs w:val="23"/>
        </w:rPr>
      </w:pPr>
      <w:r>
        <w:rPr>
          <w:rFonts w:ascii="Arial" w:eastAsia="Times New Roman" w:hAnsi="Arial" w:cs="Arial"/>
          <w:noProof/>
          <w:color w:val="3B8DBD"/>
          <w:sz w:val="23"/>
          <w:szCs w:val="23"/>
          <w:bdr w:val="none" w:sz="0" w:space="0" w:color="auto" w:frame="1"/>
        </w:rPr>
        <w:drawing>
          <wp:inline distT="0" distB="0" distL="0" distR="0">
            <wp:extent cx="5906770" cy="3690620"/>
            <wp:effectExtent l="19050" t="0" r="0" b="0"/>
            <wp:docPr id="1" name="Picture 1" descr="Nagios Remote Host Monitor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Remote Host Monitoring">
                      <a:hlinkClick r:id="rId5"/>
                    </pic:cNvPr>
                    <pic:cNvPicPr>
                      <a:picLocks noChangeAspect="1" noChangeArrowheads="1"/>
                    </pic:cNvPicPr>
                  </pic:nvPicPr>
                  <pic:blipFill>
                    <a:blip r:embed="rId6"/>
                    <a:srcRect/>
                    <a:stretch>
                      <a:fillRect/>
                    </a:stretch>
                  </pic:blipFill>
                  <pic:spPr bwMode="auto">
                    <a:xfrm>
                      <a:off x="0" y="0"/>
                      <a:ext cx="5906770" cy="3690620"/>
                    </a:xfrm>
                    <a:prstGeom prst="rect">
                      <a:avLst/>
                    </a:prstGeom>
                    <a:noFill/>
                    <a:ln w="9525">
                      <a:noFill/>
                      <a:miter lim="800000"/>
                      <a:headEnd/>
                      <a:tailEnd/>
                    </a:ln>
                  </pic:spPr>
                </pic:pic>
              </a:graphicData>
            </a:graphic>
          </wp:inline>
        </w:drawing>
      </w:r>
    </w:p>
    <w:p w:rsidR="00394385" w:rsidRPr="00394385" w:rsidRDefault="00394385" w:rsidP="00394385">
      <w:pPr>
        <w:shd w:val="clear" w:color="auto" w:fill="F1F1F1"/>
        <w:spacing w:after="182" w:line="384" w:lineRule="atLeast"/>
        <w:jc w:val="center"/>
        <w:textAlignment w:val="baseline"/>
        <w:rPr>
          <w:ins w:id="460" w:author="Unknown"/>
          <w:rFonts w:ascii="inherit" w:eastAsia="Times New Roman" w:hAnsi="inherit" w:cs="Arial"/>
          <w:i/>
          <w:iCs/>
          <w:color w:val="999999"/>
          <w:sz w:val="17"/>
          <w:szCs w:val="17"/>
        </w:rPr>
      </w:pPr>
      <w:proofErr w:type="spellStart"/>
      <w:ins w:id="461" w:author="Unknown">
        <w:r w:rsidRPr="00394385">
          <w:rPr>
            <w:rFonts w:ascii="inherit" w:eastAsia="Times New Roman" w:hAnsi="inherit" w:cs="Arial"/>
            <w:i/>
            <w:iCs/>
            <w:color w:val="999999"/>
            <w:sz w:val="17"/>
            <w:szCs w:val="17"/>
          </w:rPr>
          <w:t>Nagios</w:t>
        </w:r>
        <w:proofErr w:type="spellEnd"/>
        <w:r w:rsidRPr="00394385">
          <w:rPr>
            <w:rFonts w:ascii="inherit" w:eastAsia="Times New Roman" w:hAnsi="inherit" w:cs="Arial"/>
            <w:i/>
            <w:iCs/>
            <w:color w:val="999999"/>
            <w:sz w:val="17"/>
            <w:szCs w:val="17"/>
          </w:rPr>
          <w:t xml:space="preserve"> Remote Host Monitoring</w:t>
        </w:r>
      </w:ins>
    </w:p>
    <w:p w:rsidR="00394385" w:rsidRPr="00394385" w:rsidRDefault="00394385" w:rsidP="00394385">
      <w:pPr>
        <w:shd w:val="clear" w:color="auto" w:fill="FFFFFF"/>
        <w:spacing w:after="0" w:line="384" w:lineRule="atLeast"/>
        <w:textAlignment w:val="baseline"/>
        <w:rPr>
          <w:ins w:id="462" w:author="Unknown"/>
          <w:rFonts w:ascii="Arial" w:eastAsia="Times New Roman" w:hAnsi="Arial" w:cs="Arial"/>
          <w:color w:val="272727"/>
          <w:sz w:val="23"/>
          <w:szCs w:val="23"/>
        </w:rPr>
      </w:pPr>
      <w:ins w:id="463" w:author="Unknown">
        <w:r w:rsidRPr="00394385">
          <w:rPr>
            <w:rFonts w:ascii="Arial" w:eastAsia="Times New Roman" w:hAnsi="Arial" w:cs="Arial"/>
            <w:color w:val="272727"/>
            <w:sz w:val="23"/>
            <w:szCs w:val="23"/>
          </w:rPr>
          <w:t xml:space="preserve">That’s it! </w:t>
        </w:r>
        <w:proofErr w:type="gramStart"/>
        <w:r w:rsidRPr="00394385">
          <w:rPr>
            <w:rFonts w:ascii="Arial" w:eastAsia="Times New Roman" w:hAnsi="Arial" w:cs="Arial"/>
            <w:color w:val="272727"/>
            <w:sz w:val="23"/>
            <w:szCs w:val="23"/>
          </w:rPr>
          <w:t>for</w:t>
        </w:r>
        <w:proofErr w:type="gramEnd"/>
        <w:r w:rsidRPr="00394385">
          <w:rPr>
            <w:rFonts w:ascii="Arial" w:eastAsia="Times New Roman" w:hAnsi="Arial" w:cs="Arial"/>
            <w:color w:val="272727"/>
            <w:sz w:val="23"/>
            <w:szCs w:val="23"/>
          </w:rPr>
          <w:t xml:space="preserve"> now, in our my up-coming article I will show you how to add </w:t>
        </w:r>
        <w:r w:rsidRPr="00394385">
          <w:rPr>
            <w:rFonts w:ascii="inherit" w:eastAsia="Times New Roman" w:hAnsi="inherit" w:cs="Arial"/>
            <w:color w:val="333333"/>
            <w:sz w:val="23"/>
          </w:rPr>
          <w:t>Windows host</w:t>
        </w:r>
        <w:r w:rsidRPr="00394385">
          <w:rPr>
            <w:rFonts w:ascii="Arial" w:eastAsia="Times New Roman" w:hAnsi="Arial" w:cs="Arial"/>
            <w:color w:val="272727"/>
            <w:sz w:val="23"/>
            <w:szCs w:val="23"/>
          </w:rPr>
          <w:t> to </w:t>
        </w:r>
        <w:proofErr w:type="spellStart"/>
        <w:r w:rsidRPr="00394385">
          <w:rPr>
            <w:rFonts w:ascii="inherit" w:eastAsia="Times New Roman" w:hAnsi="inherit" w:cs="Arial"/>
            <w:color w:val="333333"/>
            <w:sz w:val="23"/>
          </w:rPr>
          <w:t>Nagios</w:t>
        </w:r>
        <w:proofErr w:type="spellEnd"/>
        <w:r w:rsidRPr="00394385">
          <w:rPr>
            <w:rFonts w:ascii="inherit" w:eastAsia="Times New Roman" w:hAnsi="inherit" w:cs="Arial"/>
            <w:color w:val="333333"/>
            <w:sz w:val="23"/>
          </w:rPr>
          <w:t xml:space="preserve"> monitoring Server</w:t>
        </w:r>
        <w:r w:rsidRPr="00394385">
          <w:rPr>
            <w:rFonts w:ascii="Arial" w:eastAsia="Times New Roman" w:hAnsi="Arial" w:cs="Arial"/>
            <w:color w:val="272727"/>
            <w:sz w:val="23"/>
            <w:szCs w:val="23"/>
          </w:rPr>
          <w:t>. If you’re facing any difficulties while adding remote host to </w:t>
        </w:r>
        <w:proofErr w:type="spellStart"/>
        <w:r w:rsidRPr="00394385">
          <w:rPr>
            <w:rFonts w:ascii="inherit" w:eastAsia="Times New Roman" w:hAnsi="inherit" w:cs="Arial"/>
            <w:color w:val="333333"/>
            <w:sz w:val="23"/>
          </w:rPr>
          <w:t>Nagios</w:t>
        </w:r>
        <w:proofErr w:type="spellEnd"/>
      </w:ins>
    </w:p>
    <w:p w:rsidR="00E31327" w:rsidRDefault="00E31327"/>
    <w:sectPr w:rsidR="00E31327" w:rsidSect="00394385">
      <w:pgSz w:w="12240" w:h="15840"/>
      <w:pgMar w:top="720" w:right="144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77A7C"/>
    <w:multiLevelType w:val="multilevel"/>
    <w:tmpl w:val="77F8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9E6865"/>
    <w:multiLevelType w:val="multilevel"/>
    <w:tmpl w:val="93B2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11082E"/>
    <w:multiLevelType w:val="multilevel"/>
    <w:tmpl w:val="0404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F519FE"/>
    <w:multiLevelType w:val="multilevel"/>
    <w:tmpl w:val="D0AE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94385"/>
    <w:rsid w:val="00394385"/>
    <w:rsid w:val="00CA591B"/>
    <w:rsid w:val="00E31327"/>
    <w:rsid w:val="00FE3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327"/>
  </w:style>
  <w:style w:type="paragraph" w:styleId="Heading1">
    <w:name w:val="heading 1"/>
    <w:basedOn w:val="Normal"/>
    <w:link w:val="Heading1Char"/>
    <w:uiPriority w:val="9"/>
    <w:qFormat/>
    <w:rsid w:val="003943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94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43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9438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3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943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438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94385"/>
    <w:rPr>
      <w:rFonts w:ascii="Times New Roman" w:eastAsia="Times New Roman" w:hAnsi="Times New Roman" w:cs="Times New Roman"/>
      <w:b/>
      <w:bCs/>
      <w:sz w:val="20"/>
      <w:szCs w:val="20"/>
    </w:rPr>
  </w:style>
  <w:style w:type="paragraph" w:customStyle="1" w:styleId="post-byline">
    <w:name w:val="post-byline"/>
    <w:basedOn w:val="Normal"/>
    <w:rsid w:val="003943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4385"/>
    <w:rPr>
      <w:color w:val="0000FF"/>
      <w:u w:val="single"/>
    </w:rPr>
  </w:style>
  <w:style w:type="paragraph" w:styleId="NormalWeb">
    <w:name w:val="Normal (Web)"/>
    <w:basedOn w:val="Normal"/>
    <w:uiPriority w:val="99"/>
    <w:semiHidden/>
    <w:unhideWhenUsed/>
    <w:rsid w:val="003943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385"/>
    <w:rPr>
      <w:b/>
      <w:bCs/>
    </w:rPr>
  </w:style>
  <w:style w:type="paragraph" w:styleId="HTMLPreformatted">
    <w:name w:val="HTML Preformatted"/>
    <w:basedOn w:val="Normal"/>
    <w:link w:val="HTMLPreformattedChar"/>
    <w:uiPriority w:val="99"/>
    <w:semiHidden/>
    <w:unhideWhenUsed/>
    <w:rsid w:val="00394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385"/>
    <w:rPr>
      <w:rFonts w:ascii="Courier New" w:eastAsia="Times New Roman" w:hAnsi="Courier New" w:cs="Courier New"/>
      <w:sz w:val="20"/>
      <w:szCs w:val="20"/>
    </w:rPr>
  </w:style>
  <w:style w:type="paragraph" w:customStyle="1" w:styleId="wp-caption-text">
    <w:name w:val="wp-caption-text"/>
    <w:basedOn w:val="Normal"/>
    <w:rsid w:val="003943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3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8777952">
      <w:bodyDiv w:val="1"/>
      <w:marLeft w:val="0"/>
      <w:marRight w:val="0"/>
      <w:marTop w:val="0"/>
      <w:marBottom w:val="0"/>
      <w:divBdr>
        <w:top w:val="none" w:sz="0" w:space="0" w:color="auto"/>
        <w:left w:val="none" w:sz="0" w:space="0" w:color="auto"/>
        <w:bottom w:val="none" w:sz="0" w:space="0" w:color="auto"/>
        <w:right w:val="none" w:sz="0" w:space="0" w:color="auto"/>
      </w:divBdr>
      <w:divsChild>
        <w:div w:id="1714495500">
          <w:marLeft w:val="0"/>
          <w:marRight w:val="0"/>
          <w:marTop w:val="192"/>
          <w:marBottom w:val="192"/>
          <w:divBdr>
            <w:top w:val="single" w:sz="4" w:space="5" w:color="C7F1FF"/>
            <w:left w:val="single" w:sz="24" w:space="6" w:color="3F92BE"/>
            <w:bottom w:val="single" w:sz="4" w:space="5" w:color="C7F1FF"/>
            <w:right w:val="single" w:sz="4" w:space="6" w:color="C7F1FF"/>
          </w:divBdr>
        </w:div>
        <w:div w:id="1807621041">
          <w:marLeft w:val="0"/>
          <w:marRight w:val="0"/>
          <w:marTop w:val="0"/>
          <w:marBottom w:val="0"/>
          <w:divBdr>
            <w:top w:val="none" w:sz="0" w:space="0" w:color="auto"/>
            <w:left w:val="none" w:sz="0" w:space="0" w:color="auto"/>
            <w:bottom w:val="none" w:sz="0" w:space="0" w:color="auto"/>
            <w:right w:val="none" w:sz="0" w:space="0" w:color="auto"/>
          </w:divBdr>
          <w:divsChild>
            <w:div w:id="431366402">
              <w:marLeft w:val="0"/>
              <w:marRight w:val="0"/>
              <w:marTop w:val="0"/>
              <w:marBottom w:val="0"/>
              <w:divBdr>
                <w:top w:val="none" w:sz="0" w:space="0" w:color="auto"/>
                <w:left w:val="none" w:sz="0" w:space="0" w:color="auto"/>
                <w:bottom w:val="none" w:sz="0" w:space="0" w:color="auto"/>
                <w:right w:val="none" w:sz="0" w:space="0" w:color="auto"/>
              </w:divBdr>
              <w:divsChild>
                <w:div w:id="278151914">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ecmint.com/wp-content/uploads/2013/11/Add-Linux-Host-to-Nagios.jp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2154</Words>
  <Characters>12279</Characters>
  <Application>Microsoft Office Word</Application>
  <DocSecurity>0</DocSecurity>
  <Lines>102</Lines>
  <Paragraphs>28</Paragraphs>
  <ScaleCrop>false</ScaleCrop>
  <Company/>
  <LinksUpToDate>false</LinksUpToDate>
  <CharactersWithSpaces>14405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venkanna</dc:creator>
  <cp:lastModifiedBy>venkanna</cp:lastModifiedBy>
  <cp:revision>1</cp:revision>
  <dcterms:created xsi:type="dcterms:W3CDTF">2019-09-15T15:00:00Z</dcterms:created>
  <dcterms:modified xsi:type="dcterms:W3CDTF">2019-09-15T15:01:00Z</dcterms:modified>
</cp:coreProperties>
</file>