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DE3" w:rsidRDefault="00BD7DE3" w:rsidP="006F22CA">
      <w:pPr>
        <w:shd w:val="clear" w:color="auto" w:fill="FFFFFF"/>
        <w:spacing w:after="0" w:line="288" w:lineRule="atLeast"/>
        <w:outlineLvl w:val="2"/>
        <w:rPr>
          <w:rFonts w:ascii="Arial" w:eastAsia="Times New Roman" w:hAnsi="Arial" w:cs="Arial"/>
          <w:color w:val="3A3A3A"/>
          <w:sz w:val="33"/>
          <w:szCs w:val="33"/>
          <w:bdr w:val="none" w:sz="0" w:space="0" w:color="auto" w:frame="1"/>
          <w:lang w:eastAsia="en-IN"/>
        </w:rPr>
      </w:pPr>
    </w:p>
    <w:p w:rsidR="006F22CA" w:rsidRPr="006F22CA" w:rsidRDefault="006F22CA" w:rsidP="006F22CA">
      <w:pPr>
        <w:shd w:val="clear" w:color="auto" w:fill="FFFFFF"/>
        <w:spacing w:after="0" w:line="288" w:lineRule="atLeast"/>
        <w:outlineLvl w:val="2"/>
        <w:rPr>
          <w:rFonts w:ascii="Arial" w:eastAsia="Times New Roman" w:hAnsi="Arial" w:cs="Arial"/>
          <w:color w:val="3A3A3A"/>
          <w:sz w:val="33"/>
          <w:szCs w:val="33"/>
          <w:lang w:eastAsia="en-IN"/>
        </w:rPr>
      </w:pPr>
      <w:proofErr w:type="spellStart"/>
      <w:r w:rsidRPr="006F22CA">
        <w:rPr>
          <w:rFonts w:ascii="Arial" w:eastAsia="Times New Roman" w:hAnsi="Arial" w:cs="Arial"/>
          <w:color w:val="3A3A3A"/>
          <w:sz w:val="33"/>
          <w:szCs w:val="33"/>
          <w:bdr w:val="none" w:sz="0" w:space="0" w:color="auto" w:frame="1"/>
          <w:lang w:eastAsia="en-IN"/>
        </w:rPr>
        <w:t>Ansible</w:t>
      </w:r>
      <w:proofErr w:type="spellEnd"/>
      <w:r w:rsidRPr="006F22CA">
        <w:rPr>
          <w:rFonts w:ascii="Arial" w:eastAsia="Times New Roman" w:hAnsi="Arial" w:cs="Arial"/>
          <w:color w:val="3A3A3A"/>
          <w:sz w:val="33"/>
          <w:szCs w:val="33"/>
          <w:bdr w:val="none" w:sz="0" w:space="0" w:color="auto" w:frame="1"/>
          <w:lang w:eastAsia="en-IN"/>
        </w:rPr>
        <w:t xml:space="preserve"> Playbooks</w:t>
      </w:r>
    </w:p>
    <w:p w:rsidR="006F22CA" w:rsidRPr="006F22CA" w:rsidRDefault="006F22CA" w:rsidP="006F22CA">
      <w:pPr>
        <w:shd w:val="clear" w:color="auto" w:fill="FFFFFF"/>
        <w:spacing w:after="336"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We have seen how to run single tasks or one time tasks using Modules, but what if you need to execute multiple tasks? Playbooks help to run them in a scripted way.</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 xml:space="preserve">Playbooks define variables, configurations, deployment steps, assign roles, </w:t>
      </w:r>
      <w:proofErr w:type="gramStart"/>
      <w:r w:rsidRPr="006F22CA">
        <w:rPr>
          <w:rFonts w:ascii="Arial" w:eastAsia="Times New Roman" w:hAnsi="Arial" w:cs="Arial"/>
          <w:color w:val="3A3A3A"/>
          <w:sz w:val="23"/>
          <w:szCs w:val="23"/>
          <w:lang w:eastAsia="en-IN"/>
        </w:rPr>
        <w:t>perform</w:t>
      </w:r>
      <w:proofErr w:type="gramEnd"/>
      <w:r w:rsidRPr="006F22CA">
        <w:rPr>
          <w:rFonts w:ascii="Arial" w:eastAsia="Times New Roman" w:hAnsi="Arial" w:cs="Arial"/>
          <w:color w:val="3A3A3A"/>
          <w:sz w:val="23"/>
          <w:szCs w:val="23"/>
          <w:lang w:eastAsia="en-IN"/>
        </w:rPr>
        <w:t xml:space="preserve"> multiple tasks. For </w:t>
      </w:r>
      <w:r w:rsidRPr="006F22CA">
        <w:rPr>
          <w:rFonts w:ascii="Arial" w:eastAsia="Times New Roman" w:hAnsi="Arial" w:cs="Arial"/>
          <w:b/>
          <w:bCs/>
          <w:color w:val="3A3A3A"/>
          <w:sz w:val="23"/>
          <w:szCs w:val="23"/>
          <w:u w:val="single"/>
          <w:bdr w:val="none" w:sz="0" w:space="0" w:color="auto" w:frame="1"/>
          <w:lang w:eastAsia="en-IN"/>
        </w:rPr>
        <w:t>E.g.</w:t>
      </w:r>
      <w:r w:rsidRPr="006F22CA">
        <w:rPr>
          <w:rFonts w:ascii="Arial" w:eastAsia="Times New Roman" w:hAnsi="Arial" w:cs="Arial"/>
          <w:color w:val="3A3A3A"/>
          <w:sz w:val="23"/>
          <w:szCs w:val="23"/>
          <w:lang w:eastAsia="en-IN"/>
        </w:rPr>
        <w:t> COPY / DELETE Files and Folders, install packages, start services. So primarily playbooks are defined to orchestrate the steps to multiple machines or servers and get them all to a certain desired state.</w:t>
      </w:r>
    </w:p>
    <w:p w:rsidR="006F22CA" w:rsidRPr="006F22CA" w:rsidRDefault="006F22CA" w:rsidP="006F22CA">
      <w:pPr>
        <w:shd w:val="clear" w:color="auto" w:fill="FFFFFF"/>
        <w:spacing w:after="336"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 xml:space="preserve">Playbook is written in YAML format with </w:t>
      </w:r>
      <w:proofErr w:type="gramStart"/>
      <w:r w:rsidRPr="006F22CA">
        <w:rPr>
          <w:rFonts w:ascii="Arial" w:eastAsia="Times New Roman" w:hAnsi="Arial" w:cs="Arial"/>
          <w:color w:val="3A3A3A"/>
          <w:sz w:val="23"/>
          <w:szCs w:val="23"/>
          <w:lang w:eastAsia="en-IN"/>
        </w:rPr>
        <w:t>a</w:t>
      </w:r>
      <w:proofErr w:type="gramEnd"/>
      <w:r w:rsidRPr="006F22CA">
        <w:rPr>
          <w:rFonts w:ascii="Arial" w:eastAsia="Times New Roman" w:hAnsi="Arial" w:cs="Arial"/>
          <w:color w:val="3A3A3A"/>
          <w:sz w:val="23"/>
          <w:szCs w:val="23"/>
          <w:lang w:eastAsia="en-IN"/>
        </w:rPr>
        <w:t xml:space="preserve"> .</w:t>
      </w:r>
      <w:proofErr w:type="spellStart"/>
      <w:r w:rsidRPr="006F22CA">
        <w:rPr>
          <w:rFonts w:ascii="Arial" w:eastAsia="Times New Roman" w:hAnsi="Arial" w:cs="Arial"/>
          <w:color w:val="3A3A3A"/>
          <w:sz w:val="23"/>
          <w:szCs w:val="23"/>
          <w:lang w:eastAsia="en-IN"/>
        </w:rPr>
        <w:t>yml</w:t>
      </w:r>
      <w:proofErr w:type="spellEnd"/>
      <w:r w:rsidRPr="006F22CA">
        <w:rPr>
          <w:rFonts w:ascii="Arial" w:eastAsia="Times New Roman" w:hAnsi="Arial" w:cs="Arial"/>
          <w:color w:val="3A3A3A"/>
          <w:sz w:val="23"/>
          <w:szCs w:val="23"/>
          <w:lang w:eastAsia="en-IN"/>
        </w:rPr>
        <w:t xml:space="preserve"> file extension. One needs to be very careful with the format and alignment which makes it very sensitive.</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3A3A3A"/>
          <w:sz w:val="23"/>
          <w:szCs w:val="23"/>
          <w:bdr w:val="none" w:sz="0" w:space="0" w:color="auto" w:frame="1"/>
          <w:lang w:eastAsia="en-IN"/>
        </w:rPr>
        <w:t>It contains the following sections:</w:t>
      </w:r>
    </w:p>
    <w:p w:rsidR="006F22CA" w:rsidRPr="006F22CA" w:rsidRDefault="006F22CA" w:rsidP="006F22CA">
      <w:pPr>
        <w:numPr>
          <w:ilvl w:val="0"/>
          <w:numId w:val="1"/>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Every playbook starts with 3 hyphens ‘—‘</w:t>
      </w:r>
    </w:p>
    <w:p w:rsidR="006F22CA" w:rsidRPr="006F22CA" w:rsidRDefault="006F22CA" w:rsidP="006F22CA">
      <w:pPr>
        <w:numPr>
          <w:ilvl w:val="0"/>
          <w:numId w:val="1"/>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3A3A3A"/>
          <w:sz w:val="23"/>
          <w:szCs w:val="23"/>
          <w:bdr w:val="none" w:sz="0" w:space="0" w:color="auto" w:frame="1"/>
          <w:lang w:eastAsia="en-IN"/>
        </w:rPr>
        <w:t>Host section</w:t>
      </w:r>
      <w:r w:rsidRPr="006F22CA">
        <w:rPr>
          <w:rFonts w:ascii="Arial" w:eastAsia="Times New Roman" w:hAnsi="Arial" w:cs="Arial"/>
          <w:color w:val="3A3A3A"/>
          <w:sz w:val="23"/>
          <w:szCs w:val="23"/>
          <w:lang w:eastAsia="en-IN"/>
        </w:rPr>
        <w:t xml:space="preserve"> – Defines the target machines on which the playbook should run. This is based on the </w:t>
      </w:r>
      <w:proofErr w:type="spellStart"/>
      <w:r w:rsidRPr="006F22CA">
        <w:rPr>
          <w:rFonts w:ascii="Arial" w:eastAsia="Times New Roman" w:hAnsi="Arial" w:cs="Arial"/>
          <w:color w:val="3A3A3A"/>
          <w:sz w:val="23"/>
          <w:szCs w:val="23"/>
          <w:lang w:eastAsia="en-IN"/>
        </w:rPr>
        <w:t>Ansible</w:t>
      </w:r>
      <w:proofErr w:type="spellEnd"/>
      <w:r w:rsidRPr="006F22CA">
        <w:rPr>
          <w:rFonts w:ascii="Arial" w:eastAsia="Times New Roman" w:hAnsi="Arial" w:cs="Arial"/>
          <w:color w:val="3A3A3A"/>
          <w:sz w:val="23"/>
          <w:szCs w:val="23"/>
          <w:lang w:eastAsia="en-IN"/>
        </w:rPr>
        <w:t xml:space="preserve"> inventory file.</w:t>
      </w:r>
    </w:p>
    <w:p w:rsidR="006F22CA" w:rsidRPr="006F22CA" w:rsidRDefault="006F22CA" w:rsidP="006F22CA">
      <w:pPr>
        <w:numPr>
          <w:ilvl w:val="0"/>
          <w:numId w:val="1"/>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3A3A3A"/>
          <w:sz w:val="23"/>
          <w:szCs w:val="23"/>
          <w:bdr w:val="none" w:sz="0" w:space="0" w:color="auto" w:frame="1"/>
          <w:lang w:eastAsia="en-IN"/>
        </w:rPr>
        <w:t>Variable section</w:t>
      </w:r>
      <w:r w:rsidRPr="006F22CA">
        <w:rPr>
          <w:rFonts w:ascii="Arial" w:eastAsia="Times New Roman" w:hAnsi="Arial" w:cs="Arial"/>
          <w:color w:val="3A3A3A"/>
          <w:sz w:val="23"/>
          <w:szCs w:val="23"/>
          <w:lang w:eastAsia="en-IN"/>
        </w:rPr>
        <w:t> – This is optional and can declare all the variables needed in the playbook. We will look at some examples as well.</w:t>
      </w:r>
    </w:p>
    <w:p w:rsidR="006F22CA" w:rsidRPr="006F22CA" w:rsidRDefault="006F22CA" w:rsidP="006F22CA">
      <w:pPr>
        <w:numPr>
          <w:ilvl w:val="0"/>
          <w:numId w:val="1"/>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3A3A3A"/>
          <w:sz w:val="23"/>
          <w:szCs w:val="23"/>
          <w:bdr w:val="none" w:sz="0" w:space="0" w:color="auto" w:frame="1"/>
          <w:lang w:eastAsia="en-IN"/>
        </w:rPr>
        <w:t>Tasks section</w:t>
      </w:r>
      <w:r w:rsidRPr="006F22CA">
        <w:rPr>
          <w:rFonts w:ascii="Arial" w:eastAsia="Times New Roman" w:hAnsi="Arial" w:cs="Arial"/>
          <w:color w:val="3A3A3A"/>
          <w:sz w:val="23"/>
          <w:szCs w:val="23"/>
          <w:lang w:eastAsia="en-IN"/>
        </w:rPr>
        <w:t> – This section lists out all the tasks that should be executed on the target machine. It specifies the use of Modules. Every task has a name which is a small description of what the task will do and will be listed while the playbook is run.</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3A3A3A"/>
          <w:sz w:val="23"/>
          <w:szCs w:val="23"/>
          <w:u w:val="single"/>
          <w:bdr w:val="none" w:sz="0" w:space="0" w:color="auto" w:frame="1"/>
          <w:lang w:eastAsia="en-IN"/>
        </w:rPr>
        <w:t>For Example,</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000000"/>
          <w:sz w:val="23"/>
          <w:szCs w:val="23"/>
          <w:bdr w:val="none" w:sz="0" w:space="0" w:color="auto" w:frame="1"/>
          <w:lang w:eastAsia="en-IN"/>
        </w:rPr>
        <w:t>If we need to install and configure Tomcat it will consist of the following tasks:</w:t>
      </w:r>
    </w:p>
    <w:p w:rsidR="006F22CA" w:rsidRPr="006F22CA" w:rsidRDefault="006F22CA" w:rsidP="006F22CA">
      <w:pPr>
        <w:numPr>
          <w:ilvl w:val="0"/>
          <w:numId w:val="2"/>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Download and Install Tomcat</w:t>
      </w:r>
    </w:p>
    <w:p w:rsidR="006F22CA" w:rsidRPr="006F22CA" w:rsidRDefault="006F22CA" w:rsidP="006F22CA">
      <w:pPr>
        <w:numPr>
          <w:ilvl w:val="0"/>
          <w:numId w:val="2"/>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Configure Tomcat</w:t>
      </w:r>
    </w:p>
    <w:p w:rsidR="006F22CA" w:rsidRPr="006F22CA" w:rsidRDefault="006F22CA" w:rsidP="006F22CA">
      <w:pPr>
        <w:numPr>
          <w:ilvl w:val="0"/>
          <w:numId w:val="2"/>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Start Tomcat</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000000"/>
          <w:sz w:val="23"/>
          <w:szCs w:val="23"/>
          <w:bdr w:val="none" w:sz="0" w:space="0" w:color="auto" w:frame="1"/>
          <w:lang w:eastAsia="en-IN"/>
        </w:rPr>
        <w:t>Similarly, another </w:t>
      </w:r>
      <w:r w:rsidRPr="006F22CA">
        <w:rPr>
          <w:rFonts w:ascii="Arial" w:eastAsia="Times New Roman" w:hAnsi="Arial" w:cs="Arial"/>
          <w:b/>
          <w:bCs/>
          <w:color w:val="000000"/>
          <w:sz w:val="23"/>
          <w:szCs w:val="23"/>
          <w:u w:val="single"/>
          <w:bdr w:val="none" w:sz="0" w:space="0" w:color="auto" w:frame="1"/>
          <w:lang w:eastAsia="en-IN"/>
        </w:rPr>
        <w:t>Example</w:t>
      </w:r>
      <w:r w:rsidRPr="006F22CA">
        <w:rPr>
          <w:rFonts w:ascii="Arial" w:eastAsia="Times New Roman" w:hAnsi="Arial" w:cs="Arial"/>
          <w:b/>
          <w:bCs/>
          <w:color w:val="000000"/>
          <w:sz w:val="23"/>
          <w:szCs w:val="23"/>
          <w:bdr w:val="none" w:sz="0" w:space="0" w:color="auto" w:frame="1"/>
          <w:lang w:eastAsia="en-IN"/>
        </w:rPr>
        <w:t xml:space="preserve"> for usage of Tomcat used in the continuous delivery of </w:t>
      </w:r>
      <w:proofErr w:type="spellStart"/>
      <w:r w:rsidRPr="006F22CA">
        <w:rPr>
          <w:rFonts w:ascii="Arial" w:eastAsia="Times New Roman" w:hAnsi="Arial" w:cs="Arial"/>
          <w:b/>
          <w:bCs/>
          <w:color w:val="000000"/>
          <w:sz w:val="23"/>
          <w:szCs w:val="23"/>
          <w:bdr w:val="none" w:sz="0" w:space="0" w:color="auto" w:frame="1"/>
          <w:lang w:eastAsia="en-IN"/>
        </w:rPr>
        <w:t>DevOps</w:t>
      </w:r>
      <w:proofErr w:type="spellEnd"/>
      <w:r w:rsidRPr="006F22CA">
        <w:rPr>
          <w:rFonts w:ascii="Arial" w:eastAsia="Times New Roman" w:hAnsi="Arial" w:cs="Arial"/>
          <w:b/>
          <w:bCs/>
          <w:color w:val="000000"/>
          <w:sz w:val="23"/>
          <w:szCs w:val="23"/>
          <w:bdr w:val="none" w:sz="0" w:space="0" w:color="auto" w:frame="1"/>
          <w:lang w:eastAsia="en-IN"/>
        </w:rPr>
        <w:t>, the tasks could be as follows:</w:t>
      </w:r>
    </w:p>
    <w:p w:rsidR="006F22CA" w:rsidRPr="006F22CA" w:rsidRDefault="006F22CA" w:rsidP="006F22CA">
      <w:pPr>
        <w:numPr>
          <w:ilvl w:val="0"/>
          <w:numId w:val="3"/>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Stop application</w:t>
      </w:r>
    </w:p>
    <w:p w:rsidR="006F22CA" w:rsidRPr="006F22CA" w:rsidRDefault="006F22CA" w:rsidP="006F22CA">
      <w:pPr>
        <w:numPr>
          <w:ilvl w:val="0"/>
          <w:numId w:val="3"/>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Uninstall application</w:t>
      </w:r>
    </w:p>
    <w:p w:rsidR="006F22CA" w:rsidRPr="006F22CA" w:rsidRDefault="006F22CA" w:rsidP="006F22CA">
      <w:pPr>
        <w:numPr>
          <w:ilvl w:val="0"/>
          <w:numId w:val="3"/>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Install a new version of the WAR file.</w:t>
      </w:r>
    </w:p>
    <w:p w:rsidR="006F22CA" w:rsidRPr="006F22CA" w:rsidRDefault="006F22CA" w:rsidP="006F22CA">
      <w:pPr>
        <w:numPr>
          <w:ilvl w:val="0"/>
          <w:numId w:val="3"/>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Start application</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bdr w:val="none" w:sz="0" w:space="0" w:color="auto" w:frame="1"/>
          <w:lang w:eastAsia="en-IN"/>
        </w:rPr>
        <w:t>Sample Format of Playbook</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Playbook start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r w:rsidRPr="006F22CA">
        <w:rPr>
          <w:rFonts w:ascii="inherit" w:eastAsia="Times New Roman" w:hAnsi="inherit" w:cs="Courier New"/>
          <w:color w:val="3A3A3A"/>
          <w:sz w:val="23"/>
          <w:szCs w:val="23"/>
          <w:lang w:eastAsia="en-IN"/>
        </w:rPr>
        <w:t xml:space="preserve"> Specify the group or servers as per inventory to execute tasks</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Copy Tomcat ZIP file to install location Short description of the task</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copy</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src</w:t>
      </w:r>
      <w:proofErr w:type="spellEnd"/>
      <w:r w:rsidRPr="006F22CA">
        <w:rPr>
          <w:rFonts w:ascii="inherit" w:eastAsia="Times New Roman" w:hAnsi="inherit" w:cs="Courier New"/>
          <w:color w:val="3A3A3A"/>
          <w:sz w:val="23"/>
          <w:szCs w:val="23"/>
          <w:lang w:eastAsia="en-IN"/>
        </w:rPr>
        <w:t>=/home/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 xml:space="preserve">/apache-tomcat-8.5.31.tar.gz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=/opt/</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/tomcat</w:t>
      </w:r>
    </w:p>
    <w:p w:rsidR="006F22CA" w:rsidRPr="006F22CA" w:rsidRDefault="006F22CA" w:rsidP="006F22CA">
      <w:pPr>
        <w:shd w:val="clear" w:color="auto" w:fill="FFFFFF"/>
        <w:spacing w:after="336"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In the above script look at the alignment starting from the top and it has to be maintained else you will get syntax errors.</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bdr w:val="none" w:sz="0" w:space="0" w:color="auto" w:frame="1"/>
          <w:lang w:eastAsia="en-IN"/>
        </w:rPr>
        <w:lastRenderedPageBreak/>
        <w:t>To run any playbook use the following command</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-playbook</w:t>
      </w:r>
      <w:proofErr w:type="gramEnd"/>
      <w:r w:rsidRPr="006F22CA">
        <w:rPr>
          <w:rFonts w:ascii="inherit" w:eastAsia="Times New Roman" w:hAnsi="inherit" w:cs="Courier New"/>
          <w:b/>
          <w:bCs/>
          <w:color w:val="3A3A3A"/>
          <w:sz w:val="23"/>
          <w:szCs w:val="23"/>
          <w:bdr w:val="none" w:sz="0" w:space="0" w:color="auto" w:frame="1"/>
          <w:lang w:eastAsia="en-IN"/>
        </w:rPr>
        <w:t xml:space="preserve"> &lt;playbook.yml&gt;</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bdr w:val="none" w:sz="0" w:space="0" w:color="auto" w:frame="1"/>
          <w:lang w:eastAsia="en-IN"/>
        </w:rPr>
        <w:t>To check the playbook for syntax errors</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-playbook</w:t>
      </w:r>
      <w:proofErr w:type="gramEnd"/>
      <w:r w:rsidRPr="006F22CA">
        <w:rPr>
          <w:rFonts w:ascii="inherit" w:eastAsia="Times New Roman" w:hAnsi="inherit" w:cs="Courier New"/>
          <w:b/>
          <w:bCs/>
          <w:color w:val="3A3A3A"/>
          <w:sz w:val="23"/>
          <w:szCs w:val="23"/>
          <w:bdr w:val="none" w:sz="0" w:space="0" w:color="auto" w:frame="1"/>
          <w:lang w:eastAsia="en-IN"/>
        </w:rPr>
        <w:t xml:space="preserve"> &lt;playbook.yml&gt; --syntax-check</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bdr w:val="none" w:sz="0" w:space="0" w:color="auto" w:frame="1"/>
          <w:lang w:eastAsia="en-IN"/>
        </w:rPr>
        <w:t>To view hosts list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-playbook</w:t>
      </w:r>
      <w:proofErr w:type="gramEnd"/>
      <w:r w:rsidRPr="006F22CA">
        <w:rPr>
          <w:rFonts w:ascii="inherit" w:eastAsia="Times New Roman" w:hAnsi="inherit" w:cs="Courier New"/>
          <w:b/>
          <w:bCs/>
          <w:color w:val="3A3A3A"/>
          <w:sz w:val="23"/>
          <w:szCs w:val="23"/>
          <w:bdr w:val="none" w:sz="0" w:space="0" w:color="auto" w:frame="1"/>
          <w:lang w:eastAsia="en-IN"/>
        </w:rPr>
        <w:t xml:space="preserve"> &lt;playbook.yml&gt; --list-hosts</w:t>
      </w:r>
    </w:p>
    <w:p w:rsidR="006F22CA" w:rsidRPr="006F22CA" w:rsidRDefault="006F22CA" w:rsidP="006F22CA">
      <w:pPr>
        <w:shd w:val="clear" w:color="auto" w:fill="FFFFFF"/>
        <w:spacing w:after="0" w:line="288" w:lineRule="atLeast"/>
        <w:outlineLvl w:val="2"/>
        <w:rPr>
          <w:rFonts w:ascii="Arial" w:eastAsia="Times New Roman" w:hAnsi="Arial" w:cs="Arial"/>
          <w:color w:val="3A3A3A"/>
          <w:sz w:val="33"/>
          <w:szCs w:val="33"/>
          <w:lang w:eastAsia="en-IN"/>
        </w:rPr>
      </w:pPr>
      <w:r w:rsidRPr="006F22CA">
        <w:rPr>
          <w:rFonts w:ascii="Arial" w:eastAsia="Times New Roman" w:hAnsi="Arial" w:cs="Arial"/>
          <w:color w:val="3A3A3A"/>
          <w:sz w:val="33"/>
          <w:szCs w:val="33"/>
          <w:bdr w:val="none" w:sz="0" w:space="0" w:color="auto" w:frame="1"/>
          <w:lang w:eastAsia="en-IN"/>
        </w:rPr>
        <w:t xml:space="preserve">Creating Playbooks </w:t>
      </w:r>
      <w:proofErr w:type="gramStart"/>
      <w:r w:rsidRPr="006F22CA">
        <w:rPr>
          <w:rFonts w:ascii="Arial" w:eastAsia="Times New Roman" w:hAnsi="Arial" w:cs="Arial"/>
          <w:color w:val="3A3A3A"/>
          <w:sz w:val="33"/>
          <w:szCs w:val="33"/>
          <w:bdr w:val="none" w:sz="0" w:space="0" w:color="auto" w:frame="1"/>
          <w:lang w:eastAsia="en-IN"/>
        </w:rPr>
        <w:t>With</w:t>
      </w:r>
      <w:proofErr w:type="gramEnd"/>
      <w:r w:rsidRPr="006F22CA">
        <w:rPr>
          <w:rFonts w:ascii="Arial" w:eastAsia="Times New Roman" w:hAnsi="Arial" w:cs="Arial"/>
          <w:color w:val="3A3A3A"/>
          <w:sz w:val="33"/>
          <w:szCs w:val="33"/>
          <w:bdr w:val="none" w:sz="0" w:space="0" w:color="auto" w:frame="1"/>
          <w:lang w:eastAsia="en-IN"/>
        </w:rPr>
        <w:t xml:space="preserve"> Examples</w:t>
      </w:r>
    </w:p>
    <w:p w:rsidR="006F22CA" w:rsidRPr="006F22CA" w:rsidRDefault="006F22CA" w:rsidP="006F22CA">
      <w:pPr>
        <w:shd w:val="clear" w:color="auto" w:fill="FFFFFF"/>
        <w:spacing w:after="336"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In this section, we will see multiple examples of how to create playbooks which you might need to run regularly. These playbooks will need to be created and run from the control machine.</w:t>
      </w:r>
    </w:p>
    <w:p w:rsidR="006F22CA" w:rsidRPr="006F22CA" w:rsidRDefault="006F22CA" w:rsidP="006F22CA">
      <w:pPr>
        <w:shd w:val="clear" w:color="auto" w:fill="FFFFFF"/>
        <w:spacing w:after="336"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 xml:space="preserve">Save all the below playbooks to </w:t>
      </w:r>
      <w:proofErr w:type="gramStart"/>
      <w:r w:rsidRPr="006F22CA">
        <w:rPr>
          <w:rFonts w:ascii="Arial" w:eastAsia="Times New Roman" w:hAnsi="Arial" w:cs="Arial"/>
          <w:color w:val="3A3A3A"/>
          <w:sz w:val="23"/>
          <w:szCs w:val="23"/>
          <w:lang w:eastAsia="en-IN"/>
        </w:rPr>
        <w:t>a</w:t>
      </w:r>
      <w:proofErr w:type="gramEnd"/>
      <w:r w:rsidRPr="006F22CA">
        <w:rPr>
          <w:rFonts w:ascii="Arial" w:eastAsia="Times New Roman" w:hAnsi="Arial" w:cs="Arial"/>
          <w:color w:val="3A3A3A"/>
          <w:sz w:val="23"/>
          <w:szCs w:val="23"/>
          <w:lang w:eastAsia="en-IN"/>
        </w:rPr>
        <w:t xml:space="preserve"> .</w:t>
      </w:r>
      <w:proofErr w:type="spellStart"/>
      <w:r w:rsidRPr="006F22CA">
        <w:rPr>
          <w:rFonts w:ascii="Arial" w:eastAsia="Times New Roman" w:hAnsi="Arial" w:cs="Arial"/>
          <w:color w:val="3A3A3A"/>
          <w:sz w:val="23"/>
          <w:szCs w:val="23"/>
          <w:lang w:eastAsia="en-IN"/>
        </w:rPr>
        <w:t>yml</w:t>
      </w:r>
      <w:proofErr w:type="spellEnd"/>
      <w:r w:rsidRPr="006F22CA">
        <w:rPr>
          <w:rFonts w:ascii="Arial" w:eastAsia="Times New Roman" w:hAnsi="Arial" w:cs="Arial"/>
          <w:color w:val="3A3A3A"/>
          <w:sz w:val="23"/>
          <w:szCs w:val="23"/>
          <w:lang w:eastAsia="en-IN"/>
        </w:rPr>
        <w:t xml:space="preserve"> file and run as shown below.</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-playbook</w:t>
      </w:r>
      <w:proofErr w:type="gramEnd"/>
      <w:r w:rsidRPr="006F22CA">
        <w:rPr>
          <w:rFonts w:ascii="inherit" w:eastAsia="Times New Roman" w:hAnsi="inherit" w:cs="Courier New"/>
          <w:b/>
          <w:bCs/>
          <w:color w:val="3A3A3A"/>
          <w:sz w:val="23"/>
          <w:szCs w:val="23"/>
          <w:bdr w:val="none" w:sz="0" w:space="0" w:color="auto" w:frame="1"/>
          <w:lang w:eastAsia="en-IN"/>
        </w:rPr>
        <w:t xml:space="preserve"> filename.yml</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u w:val="single"/>
          <w:bdr w:val="none" w:sz="0" w:space="0" w:color="auto" w:frame="1"/>
          <w:lang w:eastAsia="en-IN"/>
        </w:rPr>
        <w:t>Example 1:</w:t>
      </w:r>
      <w:r w:rsidRPr="006F22CA">
        <w:rPr>
          <w:rFonts w:ascii="Arial" w:eastAsia="Times New Roman" w:hAnsi="Arial" w:cs="Arial"/>
          <w:color w:val="3A3A3A"/>
          <w:sz w:val="23"/>
          <w:szCs w:val="23"/>
          <w:lang w:eastAsia="en-IN"/>
        </w:rPr>
        <w:t xml:space="preserve"> Create the file on the target machines or servers as mentioned in the inventory file and the </w:t>
      </w:r>
      <w:proofErr w:type="spellStart"/>
      <w:r w:rsidRPr="006F22CA">
        <w:rPr>
          <w:rFonts w:ascii="Arial" w:eastAsia="Times New Roman" w:hAnsi="Arial" w:cs="Arial"/>
          <w:color w:val="3A3A3A"/>
          <w:sz w:val="23"/>
          <w:szCs w:val="23"/>
          <w:lang w:eastAsia="en-IN"/>
        </w:rPr>
        <w:t>webserver's</w:t>
      </w:r>
      <w:proofErr w:type="spellEnd"/>
      <w:r w:rsidRPr="006F22CA">
        <w:rPr>
          <w:rFonts w:ascii="Arial" w:eastAsia="Times New Roman" w:hAnsi="Arial" w:cs="Arial"/>
          <w:color w:val="3A3A3A"/>
          <w:sz w:val="23"/>
          <w:szCs w:val="23"/>
          <w:lang w:eastAsia="en-IN"/>
        </w:rPr>
        <w:t xml:space="preserve"> group, save the below code with .</w:t>
      </w:r>
      <w:proofErr w:type="spellStart"/>
      <w:r w:rsidRPr="006F22CA">
        <w:rPr>
          <w:rFonts w:ascii="Arial" w:eastAsia="Times New Roman" w:hAnsi="Arial" w:cs="Arial"/>
          <w:color w:val="3A3A3A"/>
          <w:sz w:val="23"/>
          <w:szCs w:val="23"/>
          <w:lang w:eastAsia="en-IN"/>
        </w:rPr>
        <w:t>yml</w:t>
      </w:r>
      <w:proofErr w:type="spellEnd"/>
      <w:r w:rsidRPr="006F22CA">
        <w:rPr>
          <w:rFonts w:ascii="Arial" w:eastAsia="Times New Roman" w:hAnsi="Arial" w:cs="Arial"/>
          <w:color w:val="3A3A3A"/>
          <w:sz w:val="23"/>
          <w:szCs w:val="23"/>
          <w:lang w:eastAsia="en-IN"/>
        </w:rPr>
        <w:t xml:space="preserve"> extension and run the playbook.</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Create a file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file</w:t>
      </w:r>
      <w:proofErr w:type="gramEnd"/>
      <w:r w:rsidRPr="006F22CA">
        <w:rPr>
          <w:rFonts w:ascii="inherit" w:eastAsia="Times New Roman" w:hAnsi="inherit" w:cs="Courier New"/>
          <w:color w:val="3A3A3A"/>
          <w:sz w:val="23"/>
          <w:szCs w:val="23"/>
          <w:lang w:eastAsia="en-IN"/>
        </w:rPr>
        <w:t>: path=/home/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/niranjan.txt state=touch</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In the above example, we have used the </w:t>
      </w:r>
      <w:r w:rsidRPr="006F22CA">
        <w:rPr>
          <w:rFonts w:ascii="Arial" w:eastAsia="Times New Roman" w:hAnsi="Arial" w:cs="Arial"/>
          <w:b/>
          <w:bCs/>
          <w:color w:val="3A3A3A"/>
          <w:sz w:val="23"/>
          <w:szCs w:val="23"/>
          <w:bdr w:val="none" w:sz="0" w:space="0" w:color="auto" w:frame="1"/>
          <w:lang w:eastAsia="en-IN"/>
        </w:rPr>
        <w:t>file </w:t>
      </w:r>
      <w:r w:rsidRPr="006F22CA">
        <w:rPr>
          <w:rFonts w:ascii="Arial" w:eastAsia="Times New Roman" w:hAnsi="Arial" w:cs="Arial"/>
          <w:color w:val="3A3A3A"/>
          <w:sz w:val="23"/>
          <w:szCs w:val="23"/>
          <w:lang w:eastAsia="en-IN"/>
        </w:rPr>
        <w:t>module to create the file.</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u w:val="single"/>
          <w:bdr w:val="none" w:sz="0" w:space="0" w:color="auto" w:frame="1"/>
          <w:lang w:eastAsia="en-IN"/>
        </w:rPr>
        <w:t>Example 2:</w:t>
      </w:r>
      <w:r w:rsidRPr="006F22CA">
        <w:rPr>
          <w:rFonts w:ascii="Arial" w:eastAsia="Times New Roman" w:hAnsi="Arial" w:cs="Arial"/>
          <w:color w:val="3A3A3A"/>
          <w:sz w:val="23"/>
          <w:szCs w:val="23"/>
          <w:lang w:eastAsia="en-IN"/>
        </w:rPr>
        <w:t xml:space="preserve"> Create a directory with the mode as 775 and owner/group as </w:t>
      </w:r>
      <w:proofErr w:type="spellStart"/>
      <w:r w:rsidRPr="006F22CA">
        <w:rPr>
          <w:rFonts w:ascii="Arial" w:eastAsia="Times New Roman" w:hAnsi="Arial" w:cs="Arial"/>
          <w:color w:val="3A3A3A"/>
          <w:sz w:val="23"/>
          <w:szCs w:val="23"/>
          <w:lang w:eastAsia="en-IN"/>
        </w:rPr>
        <w:t>Ansible</w:t>
      </w:r>
      <w:proofErr w:type="spellEnd"/>
      <w:r w:rsidRPr="006F22CA">
        <w:rPr>
          <w:rFonts w:ascii="Arial" w:eastAsia="Times New Roman" w:hAnsi="Arial" w:cs="Arial"/>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Create directory</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file</w:t>
      </w:r>
      <w:proofErr w:type="gramEnd"/>
      <w:r w:rsidRPr="006F22CA">
        <w:rPr>
          <w:rFonts w:ascii="inherit" w:eastAsia="Times New Roman" w:hAnsi="inherit" w:cs="Courier New"/>
          <w:color w:val="3A3A3A"/>
          <w:sz w:val="23"/>
          <w:szCs w:val="23"/>
          <w:lang w:eastAsia="en-IN"/>
        </w:rPr>
        <w:t>: path=/home/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 xml:space="preserve"> state=directory mode=775 owner=</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group=</w:t>
      </w:r>
      <w:proofErr w:type="spellStart"/>
      <w:r w:rsidRPr="006F22CA">
        <w:rPr>
          <w:rFonts w:ascii="inherit" w:eastAsia="Times New Roman" w:hAnsi="inherit" w:cs="Courier New"/>
          <w:color w:val="3A3A3A"/>
          <w:sz w:val="23"/>
          <w:szCs w:val="23"/>
          <w:lang w:eastAsia="en-IN"/>
        </w:rPr>
        <w:t>ansible</w:t>
      </w:r>
      <w:proofErr w:type="spellEnd"/>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u w:val="single"/>
          <w:bdr w:val="none" w:sz="0" w:space="0" w:color="auto" w:frame="1"/>
          <w:lang w:eastAsia="en-IN"/>
        </w:rPr>
        <w:t>Example 3:</w:t>
      </w:r>
      <w:r w:rsidRPr="006F22CA">
        <w:rPr>
          <w:rFonts w:ascii="Arial" w:eastAsia="Times New Roman" w:hAnsi="Arial" w:cs="Arial"/>
          <w:b/>
          <w:bCs/>
          <w:color w:val="FF6600"/>
          <w:sz w:val="23"/>
          <w:szCs w:val="23"/>
          <w:bdr w:val="none" w:sz="0" w:space="0" w:color="auto" w:frame="1"/>
          <w:lang w:eastAsia="en-IN"/>
        </w:rPr>
        <w:t> </w:t>
      </w:r>
      <w:r w:rsidRPr="006F22CA">
        <w:rPr>
          <w:rFonts w:ascii="Arial" w:eastAsia="Times New Roman" w:hAnsi="Arial" w:cs="Arial"/>
          <w:color w:val="3A3A3A"/>
          <w:sz w:val="23"/>
          <w:szCs w:val="23"/>
          <w:lang w:eastAsia="en-IN"/>
        </w:rPr>
        <w:t>Create multiple directories. To create multiple directories with one single task you can use the loop </w:t>
      </w:r>
      <w:proofErr w:type="spellStart"/>
      <w:r w:rsidRPr="006F22CA">
        <w:rPr>
          <w:rFonts w:ascii="Arial" w:eastAsia="Times New Roman" w:hAnsi="Arial" w:cs="Arial"/>
          <w:b/>
          <w:bCs/>
          <w:color w:val="3A3A3A"/>
          <w:sz w:val="23"/>
          <w:szCs w:val="23"/>
          <w:bdr w:val="none" w:sz="0" w:space="0" w:color="auto" w:frame="1"/>
          <w:lang w:eastAsia="en-IN"/>
        </w:rPr>
        <w:t>with_items</w:t>
      </w:r>
      <w:proofErr w:type="spellEnd"/>
      <w:r w:rsidRPr="006F22CA">
        <w:rPr>
          <w:rFonts w:ascii="Arial" w:eastAsia="Times New Roman" w:hAnsi="Arial" w:cs="Arial"/>
          <w:color w:val="3A3A3A"/>
          <w:sz w:val="23"/>
          <w:szCs w:val="23"/>
          <w:lang w:eastAsia="en-IN"/>
        </w:rPr>
        <w:t> statement. So when you run the below playbook it is interpreted as 3 different tasks.</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lastRenderedPageBreak/>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Create multiple directories</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file</w:t>
      </w:r>
      <w:proofErr w:type="gramEnd"/>
      <w:r w:rsidRPr="006F22CA">
        <w:rPr>
          <w:rFonts w:ascii="inherit" w:eastAsia="Times New Roman" w:hAnsi="inherit" w:cs="Courier New"/>
          <w:color w:val="3A3A3A"/>
          <w:sz w:val="23"/>
          <w:szCs w:val="23"/>
          <w:lang w:eastAsia="en-IN"/>
        </w:rPr>
        <w:t>: path={{item}} state=directory</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with_items</w:t>
      </w:r>
      <w:proofErr w:type="spell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/vn1'</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/vn2'</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/vn3'</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u w:val="single"/>
          <w:bdr w:val="none" w:sz="0" w:space="0" w:color="auto" w:frame="1"/>
          <w:lang w:eastAsia="en-IN"/>
        </w:rPr>
        <w:t>Example 4:</w:t>
      </w:r>
      <w:r w:rsidRPr="006F22CA">
        <w:rPr>
          <w:rFonts w:ascii="Arial" w:eastAsia="Times New Roman" w:hAnsi="Arial" w:cs="Arial"/>
          <w:b/>
          <w:bCs/>
          <w:color w:val="FF6600"/>
          <w:sz w:val="23"/>
          <w:szCs w:val="23"/>
          <w:bdr w:val="none" w:sz="0" w:space="0" w:color="auto" w:frame="1"/>
          <w:lang w:eastAsia="en-IN"/>
        </w:rPr>
        <w:t> </w:t>
      </w:r>
      <w:r w:rsidRPr="006F22CA">
        <w:rPr>
          <w:rFonts w:ascii="Arial" w:eastAsia="Times New Roman" w:hAnsi="Arial" w:cs="Arial"/>
          <w:color w:val="3A3A3A"/>
          <w:sz w:val="23"/>
          <w:szCs w:val="23"/>
          <w:lang w:eastAsia="en-IN"/>
        </w:rPr>
        <w:t>Create a user. Let’s look at the </w:t>
      </w:r>
      <w:r w:rsidRPr="006F22CA">
        <w:rPr>
          <w:rFonts w:ascii="Arial" w:eastAsia="Times New Roman" w:hAnsi="Arial" w:cs="Arial"/>
          <w:b/>
          <w:bCs/>
          <w:color w:val="3A3A3A"/>
          <w:sz w:val="23"/>
          <w:szCs w:val="23"/>
          <w:bdr w:val="none" w:sz="0" w:space="0" w:color="auto" w:frame="1"/>
          <w:lang w:eastAsia="en-IN"/>
        </w:rPr>
        <w:t>user </w:t>
      </w:r>
      <w:r w:rsidRPr="006F22CA">
        <w:rPr>
          <w:rFonts w:ascii="Arial" w:eastAsia="Times New Roman" w:hAnsi="Arial" w:cs="Arial"/>
          <w:color w:val="3A3A3A"/>
          <w:sz w:val="23"/>
          <w:szCs w:val="23"/>
          <w:lang w:eastAsia="en-IN"/>
        </w:rPr>
        <w:t>module to create and delete users in the playbook.</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Create User</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user</w:t>
      </w:r>
      <w:proofErr w:type="gramEnd"/>
      <w:r w:rsidRPr="006F22CA">
        <w:rPr>
          <w:rFonts w:ascii="inherit" w:eastAsia="Times New Roman" w:hAnsi="inherit" w:cs="Courier New"/>
          <w:color w:val="3A3A3A"/>
          <w:sz w:val="23"/>
          <w:szCs w:val="23"/>
          <w:lang w:eastAsia="en-IN"/>
        </w:rPr>
        <w:t>: name=</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 xml:space="preserve"> password=</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 xml:space="preserve"> groups=</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shell=/bin/bash</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u w:val="single"/>
          <w:bdr w:val="none" w:sz="0" w:space="0" w:color="auto" w:frame="1"/>
          <w:lang w:eastAsia="en-IN"/>
        </w:rPr>
        <w:t>Example 5:</w:t>
      </w:r>
      <w:r w:rsidRPr="006F22CA">
        <w:rPr>
          <w:rFonts w:ascii="Arial" w:eastAsia="Times New Roman" w:hAnsi="Arial" w:cs="Arial"/>
          <w:color w:val="3A3A3A"/>
          <w:sz w:val="23"/>
          <w:szCs w:val="23"/>
          <w:lang w:eastAsia="en-IN"/>
        </w:rPr>
        <w:t> Remove user. Removing a user is very easy and it will need the </w:t>
      </w:r>
      <w:r w:rsidRPr="006F22CA">
        <w:rPr>
          <w:rFonts w:ascii="Arial" w:eastAsia="Times New Roman" w:hAnsi="Arial" w:cs="Arial"/>
          <w:b/>
          <w:bCs/>
          <w:color w:val="3A3A3A"/>
          <w:sz w:val="23"/>
          <w:szCs w:val="23"/>
          <w:bdr w:val="none" w:sz="0" w:space="0" w:color="auto" w:frame="1"/>
          <w:lang w:eastAsia="en-IN"/>
        </w:rPr>
        <w:t>state</w:t>
      </w:r>
      <w:r w:rsidRPr="006F22CA">
        <w:rPr>
          <w:rFonts w:ascii="Arial" w:eastAsia="Times New Roman" w:hAnsi="Arial" w:cs="Arial"/>
          <w:color w:val="3A3A3A"/>
          <w:sz w:val="23"/>
          <w:szCs w:val="23"/>
          <w:lang w:eastAsia="en-IN"/>
        </w:rPr>
        <w:t> to be set to </w:t>
      </w:r>
      <w:r w:rsidRPr="006F22CA">
        <w:rPr>
          <w:rFonts w:ascii="Arial" w:eastAsia="Times New Roman" w:hAnsi="Arial" w:cs="Arial"/>
          <w:b/>
          <w:bCs/>
          <w:color w:val="3A3A3A"/>
          <w:sz w:val="23"/>
          <w:szCs w:val="23"/>
          <w:bdr w:val="none" w:sz="0" w:space="0" w:color="auto" w:frame="1"/>
          <w:lang w:eastAsia="en-IN"/>
        </w:rPr>
        <w:t>absent</w:t>
      </w:r>
      <w:r w:rsidRPr="006F22CA">
        <w:rPr>
          <w:rFonts w:ascii="Arial" w:eastAsia="Times New Roman" w:hAnsi="Arial" w:cs="Arial"/>
          <w:color w:val="3A3A3A"/>
          <w:sz w:val="23"/>
          <w:szCs w:val="23"/>
          <w:lang w:eastAsia="en-IN"/>
        </w:rPr>
        <w:t>. This is equivalent to the </w:t>
      </w:r>
      <w:proofErr w:type="spellStart"/>
      <w:r w:rsidRPr="006F22CA">
        <w:rPr>
          <w:rFonts w:ascii="Arial" w:eastAsia="Times New Roman" w:hAnsi="Arial" w:cs="Arial"/>
          <w:b/>
          <w:bCs/>
          <w:color w:val="3A3A3A"/>
          <w:sz w:val="23"/>
          <w:szCs w:val="23"/>
          <w:bdr w:val="none" w:sz="0" w:space="0" w:color="auto" w:frame="1"/>
          <w:lang w:eastAsia="en-IN"/>
        </w:rPr>
        <w:t>userdel</w:t>
      </w:r>
      <w:proofErr w:type="spellEnd"/>
      <w:r w:rsidRPr="006F22CA">
        <w:rPr>
          <w:rFonts w:ascii="Arial" w:eastAsia="Times New Roman" w:hAnsi="Arial" w:cs="Arial"/>
          <w:color w:val="3A3A3A"/>
          <w:sz w:val="23"/>
          <w:szCs w:val="23"/>
          <w:lang w:eastAsia="en-IN"/>
        </w:rPr>
        <w:t> command in Linux.</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Remove User</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user</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name=</w:t>
      </w:r>
      <w:proofErr w:type="spellStart"/>
      <w:proofErr w:type="gramEnd"/>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 xml:space="preserve"> state=absent remove=yes force=yes</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lastRenderedPageBreak/>
        <w:t>In the above playbook, </w:t>
      </w:r>
      <w:r w:rsidRPr="006F22CA">
        <w:rPr>
          <w:rFonts w:ascii="Arial" w:eastAsia="Times New Roman" w:hAnsi="Arial" w:cs="Arial"/>
          <w:b/>
          <w:bCs/>
          <w:color w:val="3A3A3A"/>
          <w:sz w:val="23"/>
          <w:szCs w:val="23"/>
          <w:bdr w:val="none" w:sz="0" w:space="0" w:color="auto" w:frame="1"/>
          <w:lang w:eastAsia="en-IN"/>
        </w:rPr>
        <w:t>remove=yes</w:t>
      </w:r>
      <w:r w:rsidRPr="006F22CA">
        <w:rPr>
          <w:rFonts w:ascii="Arial" w:eastAsia="Times New Roman" w:hAnsi="Arial" w:cs="Arial"/>
          <w:color w:val="3A3A3A"/>
          <w:sz w:val="23"/>
          <w:szCs w:val="23"/>
          <w:lang w:eastAsia="en-IN"/>
        </w:rPr>
        <w:t> will remove the home directory and </w:t>
      </w:r>
      <w:r w:rsidRPr="006F22CA">
        <w:rPr>
          <w:rFonts w:ascii="Arial" w:eastAsia="Times New Roman" w:hAnsi="Arial" w:cs="Arial"/>
          <w:b/>
          <w:bCs/>
          <w:color w:val="3A3A3A"/>
          <w:sz w:val="23"/>
          <w:szCs w:val="23"/>
          <w:bdr w:val="none" w:sz="0" w:space="0" w:color="auto" w:frame="1"/>
          <w:lang w:eastAsia="en-IN"/>
        </w:rPr>
        <w:t>force=yes</w:t>
      </w:r>
      <w:r w:rsidRPr="006F22CA">
        <w:rPr>
          <w:rFonts w:ascii="Arial" w:eastAsia="Times New Roman" w:hAnsi="Arial" w:cs="Arial"/>
          <w:color w:val="3A3A3A"/>
          <w:sz w:val="23"/>
          <w:szCs w:val="23"/>
          <w:lang w:eastAsia="en-IN"/>
        </w:rPr>
        <w:t> will remove the files in the directory.</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u w:val="single"/>
          <w:bdr w:val="none" w:sz="0" w:space="0" w:color="auto" w:frame="1"/>
          <w:lang w:eastAsia="en-IN"/>
        </w:rPr>
        <w:t>Example 6:</w:t>
      </w:r>
      <w:r w:rsidRPr="006F22CA">
        <w:rPr>
          <w:rFonts w:ascii="Arial" w:eastAsia="Times New Roman" w:hAnsi="Arial" w:cs="Arial"/>
          <w:color w:val="3A3A3A"/>
          <w:sz w:val="23"/>
          <w:szCs w:val="23"/>
          <w:lang w:eastAsia="en-IN"/>
        </w:rPr>
        <w:t> Copy content to a file using the copy module.</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If you need to copy a file to the target machines or servers use the </w:t>
      </w:r>
      <w:proofErr w:type="spellStart"/>
      <w:r w:rsidRPr="006F22CA">
        <w:rPr>
          <w:rFonts w:ascii="Arial" w:eastAsia="Times New Roman" w:hAnsi="Arial" w:cs="Arial"/>
          <w:b/>
          <w:bCs/>
          <w:color w:val="3A3A3A"/>
          <w:sz w:val="23"/>
          <w:szCs w:val="23"/>
          <w:bdr w:val="none" w:sz="0" w:space="0" w:color="auto" w:frame="1"/>
          <w:lang w:eastAsia="en-IN"/>
        </w:rPr>
        <w:t>src</w:t>
      </w:r>
      <w:proofErr w:type="spellEnd"/>
      <w:r w:rsidRPr="006F22CA">
        <w:rPr>
          <w:rFonts w:ascii="Arial" w:eastAsia="Times New Roman" w:hAnsi="Arial" w:cs="Arial"/>
          <w:color w:val="3A3A3A"/>
          <w:sz w:val="23"/>
          <w:szCs w:val="23"/>
          <w:lang w:eastAsia="en-IN"/>
        </w:rPr>
        <w:t> and </w:t>
      </w:r>
      <w:proofErr w:type="spellStart"/>
      <w:r w:rsidRPr="006F22CA">
        <w:rPr>
          <w:rFonts w:ascii="Arial" w:eastAsia="Times New Roman" w:hAnsi="Arial" w:cs="Arial"/>
          <w:b/>
          <w:bCs/>
          <w:color w:val="3A3A3A"/>
          <w:sz w:val="23"/>
          <w:szCs w:val="23"/>
          <w:bdr w:val="none" w:sz="0" w:space="0" w:color="auto" w:frame="1"/>
          <w:lang w:eastAsia="en-IN"/>
        </w:rPr>
        <w:t>dest</w:t>
      </w:r>
      <w:proofErr w:type="spellEnd"/>
      <w:r w:rsidRPr="006F22CA">
        <w:rPr>
          <w:rFonts w:ascii="Arial" w:eastAsia="Times New Roman" w:hAnsi="Arial" w:cs="Arial"/>
          <w:color w:val="3A3A3A"/>
          <w:sz w:val="23"/>
          <w:szCs w:val="23"/>
          <w:lang w:eastAsia="en-IN"/>
        </w:rPr>
        <w:t> in the copy module.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Copy content to file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copy</w:t>
      </w:r>
      <w:proofErr w:type="gramEnd"/>
      <w:r w:rsidRPr="006F22CA">
        <w:rPr>
          <w:rFonts w:ascii="inherit" w:eastAsia="Times New Roman" w:hAnsi="inherit" w:cs="Courier New"/>
          <w:color w:val="3A3A3A"/>
          <w:sz w:val="23"/>
          <w:szCs w:val="23"/>
          <w:lang w:eastAsia="en-IN"/>
        </w:rPr>
        <w:t xml:space="preserve">: content="Hello World </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 xml:space="preserve"> \n"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/niranjan.txt</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000000"/>
          <w:sz w:val="23"/>
          <w:szCs w:val="23"/>
          <w:u w:val="single"/>
          <w:bdr w:val="none" w:sz="0" w:space="0" w:color="auto" w:frame="1"/>
          <w:lang w:eastAsia="en-IN"/>
        </w:rPr>
        <w:t>For Example,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6F22CA">
        <w:rPr>
          <w:rFonts w:ascii="inherit" w:eastAsia="Times New Roman" w:hAnsi="inherit" w:cs="Courier New"/>
          <w:color w:val="3A3A3A"/>
          <w:sz w:val="23"/>
          <w:szCs w:val="23"/>
          <w:lang w:eastAsia="en-IN"/>
        </w:rPr>
        <w:t>copy</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src</w:t>
      </w:r>
      <w:proofErr w:type="spellEnd"/>
      <w:r w:rsidRPr="006F22CA">
        <w:rPr>
          <w:rFonts w:ascii="inherit" w:eastAsia="Times New Roman" w:hAnsi="inherit" w:cs="Courier New"/>
          <w:color w:val="3A3A3A"/>
          <w:sz w:val="23"/>
          <w:szCs w:val="23"/>
          <w:lang w:eastAsia="en-IN"/>
        </w:rPr>
        <w:t>=/home/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/niranjan.txt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w:t>
      </w:r>
      <w:proofErr w:type="spellStart"/>
      <w:r w:rsidRPr="006F22CA">
        <w:rPr>
          <w:rFonts w:ascii="inherit" w:eastAsia="Times New Roman" w:hAnsi="inherit" w:cs="Courier New"/>
          <w:color w:val="3A3A3A"/>
          <w:sz w:val="23"/>
          <w:szCs w:val="23"/>
          <w:lang w:eastAsia="en-IN"/>
        </w:rPr>
        <w:t>tmp</w:t>
      </w:r>
      <w:proofErr w:type="spellEnd"/>
      <w:r w:rsidRPr="006F22CA">
        <w:rPr>
          <w:rFonts w:ascii="inherit" w:eastAsia="Times New Roman" w:hAnsi="inherit" w:cs="Courier New"/>
          <w:color w:val="3A3A3A"/>
          <w:sz w:val="23"/>
          <w:szCs w:val="23"/>
          <w:lang w:eastAsia="en-IN"/>
        </w:rPr>
        <w:t>/niranjan.txt</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u w:val="single"/>
          <w:bdr w:val="none" w:sz="0" w:space="0" w:color="auto" w:frame="1"/>
          <w:lang w:eastAsia="en-IN"/>
        </w:rPr>
        <w:t>Example 7:</w:t>
      </w:r>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Replace all instances of a string.</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Using </w:t>
      </w:r>
      <w:r w:rsidRPr="006F22CA">
        <w:rPr>
          <w:rFonts w:ascii="Arial" w:eastAsia="Times New Roman" w:hAnsi="Arial" w:cs="Arial"/>
          <w:b/>
          <w:bCs/>
          <w:color w:val="3A3A3A"/>
          <w:sz w:val="23"/>
          <w:szCs w:val="23"/>
          <w:bdr w:val="none" w:sz="0" w:space="0" w:color="auto" w:frame="1"/>
          <w:lang w:eastAsia="en-IN"/>
        </w:rPr>
        <w:t>replace </w:t>
      </w:r>
      <w:r w:rsidRPr="006F22CA">
        <w:rPr>
          <w:rFonts w:ascii="Arial" w:eastAsia="Times New Roman" w:hAnsi="Arial" w:cs="Arial"/>
          <w:color w:val="3A3A3A"/>
          <w:sz w:val="23"/>
          <w:szCs w:val="23"/>
          <w:lang w:eastAsia="en-IN"/>
        </w:rPr>
        <w:t>module we can replace a word with another word. The replace module will need 3 parameters i.e. ‘path’, ‘</w:t>
      </w:r>
      <w:proofErr w:type="spellStart"/>
      <w:r w:rsidRPr="006F22CA">
        <w:rPr>
          <w:rFonts w:ascii="Arial" w:eastAsia="Times New Roman" w:hAnsi="Arial" w:cs="Arial"/>
          <w:color w:val="3A3A3A"/>
          <w:sz w:val="23"/>
          <w:szCs w:val="23"/>
          <w:lang w:eastAsia="en-IN"/>
        </w:rPr>
        <w:t>regexp</w:t>
      </w:r>
      <w:proofErr w:type="spellEnd"/>
      <w:r w:rsidRPr="006F22CA">
        <w:rPr>
          <w:rFonts w:ascii="Arial" w:eastAsia="Times New Roman" w:hAnsi="Arial" w:cs="Arial"/>
          <w:color w:val="3A3A3A"/>
          <w:sz w:val="23"/>
          <w:szCs w:val="23"/>
          <w:lang w:eastAsia="en-IN"/>
        </w:rPr>
        <w:t>’ (to find the particular word) and ‘replace’ (providing another word for replacement).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Replace example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replace</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path</w:t>
      </w:r>
      <w:proofErr w:type="gramEnd"/>
      <w:r w:rsidRPr="006F22CA">
        <w:rPr>
          <w:rFonts w:ascii="inherit" w:eastAsia="Times New Roman" w:hAnsi="inherit" w:cs="Courier New"/>
          <w:color w:val="3A3A3A"/>
          <w:sz w:val="23"/>
          <w:szCs w:val="23"/>
          <w:lang w:eastAsia="en-IN"/>
        </w:rPr>
        <w:t>: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/niranjan.txt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regexp</w:t>
      </w:r>
      <w:proofErr w:type="spellEnd"/>
      <w:proofErr w:type="gramEnd"/>
      <w:r w:rsidRPr="006F22CA">
        <w:rPr>
          <w:rFonts w:ascii="inherit" w:eastAsia="Times New Roman" w:hAnsi="inherit" w:cs="Courier New"/>
          <w:color w:val="3A3A3A"/>
          <w:sz w:val="23"/>
          <w:szCs w:val="23"/>
          <w:lang w:eastAsia="en-IN"/>
        </w:rPr>
        <w:t>: 'hello'</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replace</w:t>
      </w:r>
      <w:proofErr w:type="gramEnd"/>
      <w:r w:rsidRPr="006F22CA">
        <w:rPr>
          <w:rFonts w:ascii="inherit" w:eastAsia="Times New Roman" w:hAnsi="inherit" w:cs="Courier New"/>
          <w:color w:val="3A3A3A"/>
          <w:sz w:val="23"/>
          <w:szCs w:val="23"/>
          <w:lang w:eastAsia="en-IN"/>
        </w:rPr>
        <w:t>: "world"</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u w:val="single"/>
          <w:bdr w:val="none" w:sz="0" w:space="0" w:color="auto" w:frame="1"/>
          <w:lang w:eastAsia="en-IN"/>
        </w:rPr>
        <w:t>Example 8:</w:t>
      </w:r>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Archive or ZIP files and Folders</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 xml:space="preserve">Using the </w:t>
      </w:r>
      <w:proofErr w:type="spellStart"/>
      <w:r w:rsidRPr="006F22CA">
        <w:rPr>
          <w:rFonts w:ascii="Arial" w:eastAsia="Times New Roman" w:hAnsi="Arial" w:cs="Arial"/>
          <w:color w:val="3A3A3A"/>
          <w:sz w:val="23"/>
          <w:szCs w:val="23"/>
          <w:lang w:eastAsia="en-IN"/>
        </w:rPr>
        <w:t>Ansible</w:t>
      </w:r>
      <w:proofErr w:type="spellEnd"/>
      <w:r w:rsidRPr="006F22CA">
        <w:rPr>
          <w:rFonts w:ascii="Arial" w:eastAsia="Times New Roman" w:hAnsi="Arial" w:cs="Arial"/>
          <w:color w:val="3A3A3A"/>
          <w:sz w:val="23"/>
          <w:szCs w:val="23"/>
          <w:lang w:eastAsia="en-IN"/>
        </w:rPr>
        <w:t> </w:t>
      </w:r>
      <w:r w:rsidRPr="006F22CA">
        <w:rPr>
          <w:rFonts w:ascii="Arial" w:eastAsia="Times New Roman" w:hAnsi="Arial" w:cs="Arial"/>
          <w:b/>
          <w:bCs/>
          <w:color w:val="3A3A3A"/>
          <w:sz w:val="23"/>
          <w:szCs w:val="23"/>
          <w:bdr w:val="none" w:sz="0" w:space="0" w:color="auto" w:frame="1"/>
          <w:lang w:eastAsia="en-IN"/>
        </w:rPr>
        <w:t>archive </w:t>
      </w:r>
      <w:r w:rsidRPr="006F22CA">
        <w:rPr>
          <w:rFonts w:ascii="Arial" w:eastAsia="Times New Roman" w:hAnsi="Arial" w:cs="Arial"/>
          <w:color w:val="3A3A3A"/>
          <w:sz w:val="23"/>
          <w:szCs w:val="23"/>
          <w:lang w:eastAsia="en-IN"/>
        </w:rPr>
        <w:t>module you can compress files or folders to ‘zip’, ‘.</w:t>
      </w:r>
      <w:proofErr w:type="spellStart"/>
      <w:r w:rsidRPr="006F22CA">
        <w:rPr>
          <w:rFonts w:ascii="Arial" w:eastAsia="Times New Roman" w:hAnsi="Arial" w:cs="Arial"/>
          <w:color w:val="3A3A3A"/>
          <w:sz w:val="23"/>
          <w:szCs w:val="23"/>
          <w:lang w:eastAsia="en-IN"/>
        </w:rPr>
        <w:t>gz</w:t>
      </w:r>
      <w:proofErr w:type="spellEnd"/>
      <w:r w:rsidRPr="006F22CA">
        <w:rPr>
          <w:rFonts w:ascii="Arial" w:eastAsia="Times New Roman" w:hAnsi="Arial" w:cs="Arial"/>
          <w:color w:val="3A3A3A"/>
          <w:sz w:val="23"/>
          <w:szCs w:val="23"/>
          <w:lang w:eastAsia="en-IN"/>
        </w:rPr>
        <w:t>’, or ‘bz2’ format.</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000000"/>
          <w:sz w:val="23"/>
          <w:szCs w:val="23"/>
          <w:u w:val="single"/>
          <w:bdr w:val="none" w:sz="0" w:space="0" w:color="auto" w:frame="1"/>
          <w:lang w:eastAsia="en-IN"/>
        </w:rPr>
        <w:t>Note</w:t>
      </w:r>
      <w:r w:rsidRPr="006F22CA">
        <w:rPr>
          <w:rFonts w:ascii="Arial" w:eastAsia="Times New Roman" w:hAnsi="Arial" w:cs="Arial"/>
          <w:color w:val="000000"/>
          <w:sz w:val="23"/>
          <w:szCs w:val="23"/>
          <w:u w:val="single"/>
          <w:bdr w:val="none" w:sz="0" w:space="0" w:color="auto" w:frame="1"/>
          <w:lang w:eastAsia="en-IN"/>
        </w:rPr>
        <w:t>:</w:t>
      </w:r>
      <w:r w:rsidRPr="006F22CA">
        <w:rPr>
          <w:rFonts w:ascii="Arial" w:eastAsia="Times New Roman" w:hAnsi="Arial" w:cs="Arial"/>
          <w:color w:val="000000"/>
          <w:sz w:val="23"/>
          <w:szCs w:val="23"/>
          <w:bdr w:val="none" w:sz="0" w:space="0" w:color="auto" w:frame="1"/>
          <w:lang w:eastAsia="en-IN"/>
        </w:rPr>
        <w:t> </w:t>
      </w:r>
      <w:r w:rsidRPr="006F22CA">
        <w:rPr>
          <w:rFonts w:ascii="Arial" w:eastAsia="Times New Roman" w:hAnsi="Arial" w:cs="Arial"/>
          <w:b/>
          <w:bCs/>
          <w:color w:val="000000"/>
          <w:sz w:val="23"/>
          <w:szCs w:val="23"/>
          <w:bdr w:val="none" w:sz="0" w:space="0" w:color="auto" w:frame="1"/>
          <w:lang w:eastAsia="en-IN"/>
        </w:rPr>
        <w:t>The files or folders to be compressed should be available on the target servers and should have the packages for tar, bzip2, </w:t>
      </w:r>
      <w:proofErr w:type="spellStart"/>
      <w:r w:rsidRPr="006F22CA">
        <w:rPr>
          <w:rFonts w:ascii="Arial" w:eastAsia="Times New Roman" w:hAnsi="Arial" w:cs="Arial"/>
          <w:b/>
          <w:bCs/>
          <w:color w:val="000000"/>
          <w:sz w:val="23"/>
          <w:szCs w:val="23"/>
          <w:bdr w:val="none" w:sz="0" w:space="0" w:color="auto" w:frame="1"/>
          <w:lang w:eastAsia="en-IN"/>
        </w:rPr>
        <w:t>gzip</w:t>
      </w:r>
      <w:proofErr w:type="spellEnd"/>
      <w:r w:rsidRPr="006F22CA">
        <w:rPr>
          <w:rFonts w:ascii="Arial" w:eastAsia="Times New Roman" w:hAnsi="Arial" w:cs="Arial"/>
          <w:b/>
          <w:bCs/>
          <w:color w:val="000000"/>
          <w:sz w:val="23"/>
          <w:szCs w:val="23"/>
          <w:bdr w:val="none" w:sz="0" w:space="0" w:color="auto" w:frame="1"/>
          <w:lang w:eastAsia="en-IN"/>
        </w:rPr>
        <w:t>, zip file installed on them. You can have a separate playbook task for installing these packages.</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all</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lastRenderedPageBreak/>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zip file example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archive</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path</w:t>
      </w:r>
      <w:proofErr w:type="gramEnd"/>
      <w:r w:rsidRPr="006F22CA">
        <w:rPr>
          <w:rFonts w:ascii="inherit" w:eastAsia="Times New Roman" w:hAnsi="inherit" w:cs="Courier New"/>
          <w:color w:val="3A3A3A"/>
          <w:sz w:val="23"/>
          <w:szCs w:val="23"/>
          <w:lang w:eastAsia="en-IN"/>
        </w:rPr>
        <w:t>: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/niranjan.txt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dest</w:t>
      </w:r>
      <w:proofErr w:type="spellEnd"/>
      <w:proofErr w:type="gramEnd"/>
      <w:r w:rsidRPr="006F22CA">
        <w:rPr>
          <w:rFonts w:ascii="inherit" w:eastAsia="Times New Roman" w:hAnsi="inherit" w:cs="Courier New"/>
          <w:color w:val="3A3A3A"/>
          <w:sz w:val="23"/>
          <w:szCs w:val="23"/>
          <w:lang w:eastAsia="en-IN"/>
        </w:rPr>
        <w:t>: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/niranjan.zip</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format</w:t>
      </w:r>
      <w:proofErr w:type="gramEnd"/>
      <w:r w:rsidRPr="006F22CA">
        <w:rPr>
          <w:rFonts w:ascii="inherit" w:eastAsia="Times New Roman" w:hAnsi="inherit" w:cs="Courier New"/>
          <w:color w:val="3A3A3A"/>
          <w:sz w:val="23"/>
          <w:szCs w:val="23"/>
          <w:lang w:eastAsia="en-IN"/>
        </w:rPr>
        <w:t>: zip</w:t>
      </w:r>
    </w:p>
    <w:p w:rsidR="006F22CA" w:rsidRPr="006F22CA" w:rsidRDefault="006F22CA" w:rsidP="006F22CA">
      <w:pPr>
        <w:shd w:val="clear" w:color="auto" w:fill="FFFFFF"/>
        <w:spacing w:after="336"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The above playbook will zip the file niranjan.txt to niranjan.zip file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all</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zip multiple files example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archive</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path</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/niranjan1.txt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/niranjan2.txt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dest</w:t>
      </w:r>
      <w:proofErr w:type="spellEnd"/>
      <w:proofErr w:type="gramEnd"/>
      <w:r w:rsidRPr="006F22CA">
        <w:rPr>
          <w:rFonts w:ascii="inherit" w:eastAsia="Times New Roman" w:hAnsi="inherit" w:cs="Courier New"/>
          <w:color w:val="3A3A3A"/>
          <w:sz w:val="23"/>
          <w:szCs w:val="23"/>
          <w:lang w:eastAsia="en-IN"/>
        </w:rPr>
        <w:t>: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/niranjan.zip</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format</w:t>
      </w:r>
      <w:proofErr w:type="gramEnd"/>
      <w:r w:rsidRPr="006F22CA">
        <w:rPr>
          <w:rFonts w:ascii="inherit" w:eastAsia="Times New Roman" w:hAnsi="inherit" w:cs="Courier New"/>
          <w:color w:val="3A3A3A"/>
          <w:sz w:val="23"/>
          <w:szCs w:val="23"/>
          <w:lang w:eastAsia="en-IN"/>
        </w:rPr>
        <w:t>: zip</w:t>
      </w:r>
    </w:p>
    <w:p w:rsidR="006F22CA" w:rsidRPr="006F22CA" w:rsidRDefault="006F22CA" w:rsidP="006F22CA">
      <w:pPr>
        <w:shd w:val="clear" w:color="auto" w:fill="FFFFFF"/>
        <w:spacing w:after="336"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The above playbook will zip multiple files to niranjan.zip file.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all</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zip directory example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archive</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lastRenderedPageBreak/>
        <w:t xml:space="preserve">     </w:t>
      </w:r>
      <w:proofErr w:type="gramStart"/>
      <w:r w:rsidRPr="006F22CA">
        <w:rPr>
          <w:rFonts w:ascii="inherit" w:eastAsia="Times New Roman" w:hAnsi="inherit" w:cs="Courier New"/>
          <w:color w:val="3A3A3A"/>
          <w:sz w:val="23"/>
          <w:szCs w:val="23"/>
          <w:lang w:eastAsia="en-IN"/>
        </w:rPr>
        <w:t>path</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/home/</w:t>
      </w:r>
      <w:proofErr w:type="spellStart"/>
      <w:r w:rsidRPr="006F22CA">
        <w:rPr>
          <w:rFonts w:ascii="inherit" w:eastAsia="Times New Roman" w:hAnsi="inherit" w:cs="Courier New"/>
          <w:color w:val="3A3A3A"/>
          <w:sz w:val="23"/>
          <w:szCs w:val="23"/>
          <w:lang w:eastAsia="en-IN"/>
        </w:rPr>
        <w:t>ansible</w:t>
      </w:r>
      <w:proofErr w:type="spellEnd"/>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dest</w:t>
      </w:r>
      <w:proofErr w:type="spellEnd"/>
      <w:proofErr w:type="gramEnd"/>
      <w:r w:rsidRPr="006F22CA">
        <w:rPr>
          <w:rFonts w:ascii="inherit" w:eastAsia="Times New Roman" w:hAnsi="inherit" w:cs="Courier New"/>
          <w:color w:val="3A3A3A"/>
          <w:sz w:val="23"/>
          <w:szCs w:val="23"/>
          <w:lang w:eastAsia="en-IN"/>
        </w:rPr>
        <w:t>: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/niranjan.zip</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format</w:t>
      </w:r>
      <w:proofErr w:type="gramEnd"/>
      <w:r w:rsidRPr="006F22CA">
        <w:rPr>
          <w:rFonts w:ascii="inherit" w:eastAsia="Times New Roman" w:hAnsi="inherit" w:cs="Courier New"/>
          <w:color w:val="3A3A3A"/>
          <w:sz w:val="23"/>
          <w:szCs w:val="23"/>
          <w:lang w:eastAsia="en-IN"/>
        </w:rPr>
        <w:t>: zip</w:t>
      </w:r>
    </w:p>
    <w:p w:rsidR="006F22CA" w:rsidRPr="006F22CA" w:rsidRDefault="006F22CA" w:rsidP="006F22CA">
      <w:pPr>
        <w:shd w:val="clear" w:color="auto" w:fill="FFFFFF"/>
        <w:spacing w:after="336"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The above playbook will zip all files in the /home/</w:t>
      </w:r>
      <w:proofErr w:type="spellStart"/>
      <w:r w:rsidRPr="006F22CA">
        <w:rPr>
          <w:rFonts w:ascii="Arial" w:eastAsia="Times New Roman" w:hAnsi="Arial" w:cs="Arial"/>
          <w:color w:val="3A3A3A"/>
          <w:sz w:val="23"/>
          <w:szCs w:val="23"/>
          <w:lang w:eastAsia="en-IN"/>
        </w:rPr>
        <w:t>ansible</w:t>
      </w:r>
      <w:proofErr w:type="spellEnd"/>
      <w:r w:rsidRPr="006F22CA">
        <w:rPr>
          <w:rFonts w:ascii="Arial" w:eastAsia="Times New Roman" w:hAnsi="Arial" w:cs="Arial"/>
          <w:color w:val="3A3A3A"/>
          <w:sz w:val="23"/>
          <w:szCs w:val="23"/>
          <w:lang w:eastAsia="en-IN"/>
        </w:rPr>
        <w:t xml:space="preserve"> directory.</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u w:val="single"/>
          <w:bdr w:val="none" w:sz="0" w:space="0" w:color="auto" w:frame="1"/>
          <w:lang w:eastAsia="en-IN"/>
        </w:rPr>
        <w:t>Example 9:</w:t>
      </w:r>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Working with date and timestamp</w:t>
      </w:r>
    </w:p>
    <w:p w:rsidR="006F22CA" w:rsidRPr="006F22CA" w:rsidRDefault="006F22CA" w:rsidP="006F22CA">
      <w:pPr>
        <w:shd w:val="clear" w:color="auto" w:fill="FFFFFF"/>
        <w:spacing w:after="0" w:line="240" w:lineRule="auto"/>
        <w:rPr>
          <w:ins w:id="0" w:author="Unknown"/>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 xml:space="preserve">Using the system date and timestamp helps in certain status or logging purposes. The </w:t>
      </w:r>
      <w:proofErr w:type="spellStart"/>
      <w:r w:rsidRPr="006F22CA">
        <w:rPr>
          <w:rFonts w:ascii="Arial" w:eastAsia="Times New Roman" w:hAnsi="Arial" w:cs="Arial"/>
          <w:color w:val="3A3A3A"/>
          <w:sz w:val="23"/>
          <w:szCs w:val="23"/>
          <w:lang w:eastAsia="en-IN"/>
        </w:rPr>
        <w:t>Ansible</w:t>
      </w:r>
      <w:proofErr w:type="spellEnd"/>
      <w:r w:rsidRPr="006F22CA">
        <w:rPr>
          <w:rFonts w:ascii="Arial" w:eastAsia="Times New Roman" w:hAnsi="Arial" w:cs="Arial"/>
          <w:color w:val="3A3A3A"/>
          <w:sz w:val="23"/>
          <w:szCs w:val="23"/>
          <w:lang w:eastAsia="en-IN"/>
        </w:rPr>
        <w:t xml:space="preserve"> facts provide access to remote or target servers date and time. So we can use the </w:t>
      </w:r>
      <w:r w:rsidRPr="006F22CA">
        <w:rPr>
          <w:rFonts w:ascii="Arial" w:eastAsia="Times New Roman" w:hAnsi="Arial" w:cs="Arial"/>
          <w:b/>
          <w:bCs/>
          <w:color w:val="3A3A3A"/>
          <w:sz w:val="23"/>
          <w:szCs w:val="23"/>
          <w:bdr w:val="none" w:sz="0" w:space="0" w:color="auto" w:frame="1"/>
          <w:lang w:eastAsia="en-IN"/>
        </w:rPr>
        <w:t>debug module </w:t>
      </w:r>
      <w:r w:rsidRPr="006F22CA">
        <w:rPr>
          <w:rFonts w:ascii="Arial" w:eastAsia="Times New Roman" w:hAnsi="Arial" w:cs="Arial"/>
          <w:color w:val="3A3A3A"/>
          <w:sz w:val="23"/>
          <w:szCs w:val="23"/>
          <w:lang w:eastAsia="en-IN"/>
        </w:rPr>
        <w:t>to print the output along with the </w:t>
      </w:r>
      <w:proofErr w:type="spellStart"/>
      <w:r w:rsidRPr="006F22CA">
        <w:rPr>
          <w:rFonts w:ascii="Arial" w:eastAsia="Times New Roman" w:hAnsi="Arial" w:cs="Arial"/>
          <w:b/>
          <w:bCs/>
          <w:color w:val="3A3A3A"/>
          <w:sz w:val="23"/>
          <w:szCs w:val="23"/>
          <w:bdr w:val="none" w:sz="0" w:space="0" w:color="auto" w:frame="1"/>
          <w:lang w:eastAsia="en-IN"/>
        </w:rPr>
        <w:t>var</w:t>
      </w:r>
      <w:proofErr w:type="spellEnd"/>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attribute as shown below.</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 w:author="Unknown"/>
          <w:rFonts w:ascii="inherit" w:eastAsia="Times New Roman" w:hAnsi="inherit" w:cs="Courier New"/>
          <w:color w:val="3A3A3A"/>
          <w:sz w:val="23"/>
          <w:szCs w:val="23"/>
          <w:lang w:eastAsia="en-IN"/>
        </w:rPr>
      </w:pPr>
      <w:ins w:id="2" w:author="Unknown">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 w:author="Unknown"/>
          <w:rFonts w:ascii="inherit" w:eastAsia="Times New Roman" w:hAnsi="inherit" w:cs="Courier New"/>
          <w:color w:val="3A3A3A"/>
          <w:sz w:val="23"/>
          <w:szCs w:val="23"/>
          <w:lang w:eastAsia="en-IN"/>
        </w:rPr>
      </w:pPr>
      <w:ins w:id="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 w:author="Unknown"/>
          <w:rFonts w:ascii="inherit" w:eastAsia="Times New Roman" w:hAnsi="inherit" w:cs="Courier New"/>
          <w:color w:val="3A3A3A"/>
          <w:sz w:val="23"/>
          <w:szCs w:val="23"/>
          <w:lang w:eastAsia="en-IN"/>
        </w:rPr>
      </w:pPr>
      <w:ins w:id="6"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7" w:author="Unknown"/>
          <w:rFonts w:ascii="inherit" w:eastAsia="Times New Roman" w:hAnsi="inherit" w:cs="Courier New"/>
          <w:color w:val="3A3A3A"/>
          <w:sz w:val="23"/>
          <w:szCs w:val="23"/>
          <w:lang w:eastAsia="en-IN"/>
        </w:rPr>
      </w:pPr>
      <w:ins w:id="8"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 w:author="Unknown"/>
          <w:rFonts w:ascii="inherit" w:eastAsia="Times New Roman" w:hAnsi="inherit" w:cs="Courier New"/>
          <w:color w:val="3A3A3A"/>
          <w:sz w:val="23"/>
          <w:szCs w:val="23"/>
          <w:lang w:eastAsia="en-IN"/>
        </w:rPr>
      </w:pPr>
      <w:ins w:id="10"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Date and Time Example in </w:t>
        </w:r>
        <w:proofErr w:type="spellStart"/>
        <w:r w:rsidRPr="006F22CA">
          <w:rPr>
            <w:rFonts w:ascii="inherit" w:eastAsia="Times New Roman" w:hAnsi="inherit" w:cs="Courier New"/>
            <w:color w:val="3A3A3A"/>
            <w:sz w:val="23"/>
            <w:szCs w:val="23"/>
            <w:lang w:eastAsia="en-IN"/>
          </w:rPr>
          <w:t>Ansible</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 w:author="Unknown"/>
          <w:rFonts w:ascii="inherit" w:eastAsia="Times New Roman" w:hAnsi="inherit" w:cs="Courier New"/>
          <w:color w:val="3A3A3A"/>
          <w:sz w:val="23"/>
          <w:szCs w:val="23"/>
          <w:lang w:eastAsia="en-IN"/>
        </w:rPr>
      </w:pPr>
      <w:ins w:id="12"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debug</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 w:author="Unknown"/>
          <w:rFonts w:ascii="inherit" w:eastAsia="Times New Roman" w:hAnsi="inherit" w:cs="Courier New"/>
          <w:color w:val="3A3A3A"/>
          <w:sz w:val="23"/>
          <w:szCs w:val="23"/>
          <w:lang w:eastAsia="en-IN"/>
        </w:rPr>
      </w:pPr>
      <w:ins w:id="14" w:author="Unknown">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var</w:t>
        </w:r>
        <w:proofErr w:type="spellEnd"/>
        <w:r w:rsidRPr="006F22CA">
          <w:rPr>
            <w:rFonts w:ascii="inherit" w:eastAsia="Times New Roman" w:hAnsi="inherit" w:cs="Courier New"/>
            <w:color w:val="3A3A3A"/>
            <w:sz w:val="23"/>
            <w:szCs w:val="23"/>
            <w:lang w:eastAsia="en-IN"/>
          </w:rPr>
          <w:t>=</w:t>
        </w:r>
        <w:proofErr w:type="spellStart"/>
        <w:proofErr w:type="gramEnd"/>
        <w:r w:rsidRPr="006F22CA">
          <w:rPr>
            <w:rFonts w:ascii="inherit" w:eastAsia="Times New Roman" w:hAnsi="inherit" w:cs="Courier New"/>
            <w:color w:val="3A3A3A"/>
            <w:sz w:val="23"/>
            <w:szCs w:val="23"/>
            <w:lang w:eastAsia="en-IN"/>
          </w:rPr>
          <w:t>ansible_date_time.date</w:t>
        </w:r>
        <w:proofErr w:type="spellEnd"/>
      </w:ins>
    </w:p>
    <w:p w:rsidR="006F22CA" w:rsidRPr="006F22CA" w:rsidRDefault="006F22CA" w:rsidP="006F22CA">
      <w:pPr>
        <w:shd w:val="clear" w:color="auto" w:fill="FFFFFF"/>
        <w:spacing w:after="336" w:line="240" w:lineRule="auto"/>
        <w:rPr>
          <w:ins w:id="15" w:author="Unknown"/>
          <w:rFonts w:ascii="Arial" w:eastAsia="Times New Roman" w:hAnsi="Arial" w:cs="Arial"/>
          <w:color w:val="3A3A3A"/>
          <w:sz w:val="23"/>
          <w:szCs w:val="23"/>
          <w:lang w:eastAsia="en-IN"/>
        </w:rPr>
      </w:pPr>
      <w:ins w:id="16" w:author="Unknown">
        <w:r w:rsidRPr="006F22CA">
          <w:rPr>
            <w:rFonts w:ascii="Arial" w:eastAsia="Times New Roman" w:hAnsi="Arial" w:cs="Arial"/>
            <w:color w:val="3A3A3A"/>
            <w:sz w:val="23"/>
            <w:szCs w:val="23"/>
            <w:lang w:eastAsia="en-IN"/>
          </w:rPr>
          <w:t>The above playbook displays the date.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7" w:author="Unknown"/>
          <w:rFonts w:ascii="inherit" w:eastAsia="Times New Roman" w:hAnsi="inherit" w:cs="Courier New"/>
          <w:color w:val="3A3A3A"/>
          <w:sz w:val="23"/>
          <w:szCs w:val="23"/>
          <w:lang w:eastAsia="en-IN"/>
        </w:rPr>
      </w:pPr>
      <w:ins w:id="18" w:author="Unknown">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9" w:author="Unknown"/>
          <w:rFonts w:ascii="inherit" w:eastAsia="Times New Roman" w:hAnsi="inherit" w:cs="Courier New"/>
          <w:color w:val="3A3A3A"/>
          <w:sz w:val="23"/>
          <w:szCs w:val="23"/>
          <w:lang w:eastAsia="en-IN"/>
        </w:rPr>
      </w:pPr>
      <w:ins w:id="20"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1" w:author="Unknown"/>
          <w:rFonts w:ascii="inherit" w:eastAsia="Times New Roman" w:hAnsi="inherit" w:cs="Courier New"/>
          <w:color w:val="3A3A3A"/>
          <w:sz w:val="23"/>
          <w:szCs w:val="23"/>
          <w:lang w:eastAsia="en-IN"/>
        </w:rPr>
      </w:pPr>
      <w:ins w:id="22"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3" w:author="Unknown"/>
          <w:rFonts w:ascii="inherit" w:eastAsia="Times New Roman" w:hAnsi="inherit" w:cs="Courier New"/>
          <w:color w:val="3A3A3A"/>
          <w:sz w:val="23"/>
          <w:szCs w:val="23"/>
          <w:lang w:eastAsia="en-IN"/>
        </w:rPr>
      </w:pPr>
      <w:ins w:id="2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5" w:author="Unknown"/>
          <w:rFonts w:ascii="inherit" w:eastAsia="Times New Roman" w:hAnsi="inherit" w:cs="Courier New"/>
          <w:color w:val="3A3A3A"/>
          <w:sz w:val="23"/>
          <w:szCs w:val="23"/>
          <w:lang w:eastAsia="en-IN"/>
        </w:rPr>
      </w:pPr>
      <w:ins w:id="26"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Date and Time Example in </w:t>
        </w:r>
        <w:proofErr w:type="spellStart"/>
        <w:r w:rsidRPr="006F22CA">
          <w:rPr>
            <w:rFonts w:ascii="inherit" w:eastAsia="Times New Roman" w:hAnsi="inherit" w:cs="Courier New"/>
            <w:color w:val="3A3A3A"/>
            <w:sz w:val="23"/>
            <w:szCs w:val="23"/>
            <w:lang w:eastAsia="en-IN"/>
          </w:rPr>
          <w:t>Ansible</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7" w:author="Unknown"/>
          <w:rFonts w:ascii="inherit" w:eastAsia="Times New Roman" w:hAnsi="inherit" w:cs="Courier New"/>
          <w:color w:val="3A3A3A"/>
          <w:sz w:val="23"/>
          <w:szCs w:val="23"/>
          <w:lang w:eastAsia="en-IN"/>
        </w:rPr>
      </w:pPr>
      <w:ins w:id="28"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debug</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9" w:author="Unknown"/>
          <w:rFonts w:ascii="inherit" w:eastAsia="Times New Roman" w:hAnsi="inherit" w:cs="Courier New"/>
          <w:color w:val="3A3A3A"/>
          <w:sz w:val="23"/>
          <w:szCs w:val="23"/>
          <w:lang w:eastAsia="en-IN"/>
        </w:rPr>
      </w:pPr>
      <w:ins w:id="30" w:author="Unknown">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var</w:t>
        </w:r>
        <w:proofErr w:type="spellEnd"/>
        <w:r w:rsidRPr="006F22CA">
          <w:rPr>
            <w:rFonts w:ascii="inherit" w:eastAsia="Times New Roman" w:hAnsi="inherit" w:cs="Courier New"/>
            <w:color w:val="3A3A3A"/>
            <w:sz w:val="23"/>
            <w:szCs w:val="23"/>
            <w:lang w:eastAsia="en-IN"/>
          </w:rPr>
          <w:t>=</w:t>
        </w:r>
        <w:proofErr w:type="spellStart"/>
        <w:proofErr w:type="gramEnd"/>
        <w:r w:rsidRPr="006F22CA">
          <w:rPr>
            <w:rFonts w:ascii="inherit" w:eastAsia="Times New Roman" w:hAnsi="inherit" w:cs="Courier New"/>
            <w:color w:val="3A3A3A"/>
            <w:sz w:val="23"/>
            <w:szCs w:val="23"/>
            <w:lang w:eastAsia="en-IN"/>
          </w:rPr>
          <w:t>ansible_date_time.time</w:t>
        </w:r>
        <w:proofErr w:type="spellEnd"/>
      </w:ins>
    </w:p>
    <w:p w:rsidR="006F22CA" w:rsidRPr="006F22CA" w:rsidRDefault="006F22CA" w:rsidP="006F22CA">
      <w:pPr>
        <w:shd w:val="clear" w:color="auto" w:fill="FFFFFF"/>
        <w:spacing w:after="336" w:line="240" w:lineRule="auto"/>
        <w:rPr>
          <w:ins w:id="31" w:author="Unknown"/>
          <w:rFonts w:ascii="Arial" w:eastAsia="Times New Roman" w:hAnsi="Arial" w:cs="Arial"/>
          <w:color w:val="3A3A3A"/>
          <w:sz w:val="23"/>
          <w:szCs w:val="23"/>
          <w:lang w:eastAsia="en-IN"/>
        </w:rPr>
      </w:pPr>
      <w:ins w:id="32" w:author="Unknown">
        <w:r w:rsidRPr="006F22CA">
          <w:rPr>
            <w:rFonts w:ascii="Arial" w:eastAsia="Times New Roman" w:hAnsi="Arial" w:cs="Arial"/>
            <w:color w:val="3A3A3A"/>
            <w:sz w:val="23"/>
            <w:szCs w:val="23"/>
            <w:lang w:eastAsia="en-IN"/>
          </w:rPr>
          <w:t>The above playbook displays the time.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3" w:author="Unknown"/>
          <w:rFonts w:ascii="inherit" w:eastAsia="Times New Roman" w:hAnsi="inherit" w:cs="Courier New"/>
          <w:color w:val="3A3A3A"/>
          <w:sz w:val="23"/>
          <w:szCs w:val="23"/>
          <w:lang w:eastAsia="en-IN"/>
        </w:rPr>
      </w:pPr>
      <w:ins w:id="34" w:author="Unknown">
        <w:r w:rsidRPr="006F22CA">
          <w:rPr>
            <w:rFonts w:ascii="inherit" w:eastAsia="Times New Roman" w:hAnsi="inherit" w:cs="Courier New"/>
            <w:color w:val="3A3A3A"/>
            <w:sz w:val="23"/>
            <w:szCs w:val="23"/>
            <w:lang w:eastAsia="en-IN"/>
          </w:rPr>
          <w:lastRenderedPageBreak/>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all</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5" w:author="Unknown"/>
          <w:rFonts w:ascii="inherit" w:eastAsia="Times New Roman" w:hAnsi="inherit" w:cs="Courier New"/>
          <w:color w:val="3A3A3A"/>
          <w:sz w:val="23"/>
          <w:szCs w:val="23"/>
          <w:lang w:eastAsia="en-IN"/>
        </w:rPr>
      </w:pPr>
      <w:ins w:id="36"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7" w:author="Unknown"/>
          <w:rFonts w:ascii="inherit" w:eastAsia="Times New Roman" w:hAnsi="inherit" w:cs="Courier New"/>
          <w:color w:val="3A3A3A"/>
          <w:sz w:val="23"/>
          <w:szCs w:val="23"/>
          <w:lang w:eastAsia="en-IN"/>
        </w:rPr>
      </w:pPr>
      <w:ins w:id="38"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timestamp filename example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9" w:author="Unknown"/>
          <w:rFonts w:ascii="inherit" w:eastAsia="Times New Roman" w:hAnsi="inherit" w:cs="Courier New"/>
          <w:color w:val="3A3A3A"/>
          <w:sz w:val="23"/>
          <w:szCs w:val="23"/>
          <w:lang w:eastAsia="en-IN"/>
        </w:rPr>
      </w:pPr>
      <w:ins w:id="40"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command</w:t>
        </w:r>
        <w:proofErr w:type="gramEnd"/>
        <w:r w:rsidRPr="006F22CA">
          <w:rPr>
            <w:rFonts w:ascii="inherit" w:eastAsia="Times New Roman" w:hAnsi="inherit" w:cs="Courier New"/>
            <w:color w:val="3A3A3A"/>
            <w:sz w:val="23"/>
            <w:szCs w:val="23"/>
            <w:lang w:eastAsia="en-IN"/>
          </w:rPr>
          <w:t xml:space="preserve">: touch </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w:t>
        </w:r>
        <w:proofErr w:type="spellStart"/>
        <w:r w:rsidRPr="006F22CA">
          <w:rPr>
            <w:rFonts w:ascii="inherit" w:eastAsia="Times New Roman" w:hAnsi="inherit" w:cs="Courier New"/>
            <w:color w:val="3A3A3A"/>
            <w:sz w:val="23"/>
            <w:szCs w:val="23"/>
            <w:lang w:eastAsia="en-IN"/>
          </w:rPr>
          <w:t>ansible_date_time.date</w:t>
        </w:r>
        <w:proofErr w:type="spellEnd"/>
        <w:r w:rsidRPr="006F22CA">
          <w:rPr>
            <w:rFonts w:ascii="inherit" w:eastAsia="Times New Roman" w:hAnsi="inherit" w:cs="Courier New"/>
            <w:color w:val="3A3A3A"/>
            <w:sz w:val="23"/>
            <w:szCs w:val="23"/>
            <w:lang w:eastAsia="en-IN"/>
          </w:rPr>
          <w:t>}}.log</w:t>
        </w:r>
      </w:ins>
    </w:p>
    <w:p w:rsidR="006F22CA" w:rsidRPr="006F22CA" w:rsidRDefault="006F22CA" w:rsidP="006F22CA">
      <w:pPr>
        <w:shd w:val="clear" w:color="auto" w:fill="FFFFFF"/>
        <w:spacing w:after="0" w:line="240" w:lineRule="auto"/>
        <w:rPr>
          <w:ins w:id="41" w:author="Unknown"/>
          <w:rFonts w:ascii="Arial" w:eastAsia="Times New Roman" w:hAnsi="Arial" w:cs="Arial"/>
          <w:color w:val="3A3A3A"/>
          <w:sz w:val="23"/>
          <w:szCs w:val="23"/>
          <w:lang w:eastAsia="en-IN"/>
        </w:rPr>
      </w:pPr>
      <w:ins w:id="42" w:author="Unknown">
        <w:r w:rsidRPr="006F22CA">
          <w:rPr>
            <w:rFonts w:ascii="Arial" w:eastAsia="Times New Roman" w:hAnsi="Arial" w:cs="Arial"/>
            <w:color w:val="3A3A3A"/>
            <w:sz w:val="23"/>
            <w:szCs w:val="23"/>
            <w:lang w:eastAsia="en-IN"/>
          </w:rPr>
          <w:t>The above playbook will create a dynamic file based on the current date for </w:t>
        </w:r>
        <w:r w:rsidRPr="006F22CA">
          <w:rPr>
            <w:rFonts w:ascii="Arial" w:eastAsia="Times New Roman" w:hAnsi="Arial" w:cs="Arial"/>
            <w:b/>
            <w:bCs/>
            <w:color w:val="3A3A3A"/>
            <w:sz w:val="23"/>
            <w:szCs w:val="23"/>
            <w:u w:val="single"/>
            <w:bdr w:val="none" w:sz="0" w:space="0" w:color="auto" w:frame="1"/>
            <w:lang w:eastAsia="en-IN"/>
          </w:rPr>
          <w:t>E.g</w:t>
        </w:r>
        <w:r w:rsidRPr="006F22CA">
          <w:rPr>
            <w:rFonts w:ascii="Arial" w:eastAsia="Times New Roman" w:hAnsi="Arial" w:cs="Arial"/>
            <w:color w:val="3A3A3A"/>
            <w:sz w:val="23"/>
            <w:szCs w:val="23"/>
            <w:lang w:eastAsia="en-IN"/>
          </w:rPr>
          <w:t>. niranjan2018-07-15.log</w:t>
        </w:r>
      </w:ins>
    </w:p>
    <w:p w:rsidR="006F22CA" w:rsidRPr="006F22CA" w:rsidRDefault="006F22CA" w:rsidP="006F22CA">
      <w:pPr>
        <w:shd w:val="clear" w:color="auto" w:fill="FFFFFF"/>
        <w:spacing w:after="0" w:line="240" w:lineRule="auto"/>
        <w:rPr>
          <w:ins w:id="43" w:author="Unknown"/>
          <w:rFonts w:ascii="Arial" w:eastAsia="Times New Roman" w:hAnsi="Arial" w:cs="Arial"/>
          <w:color w:val="3A3A3A"/>
          <w:sz w:val="23"/>
          <w:szCs w:val="23"/>
          <w:lang w:eastAsia="en-IN"/>
        </w:rPr>
      </w:pPr>
      <w:ins w:id="44" w:author="Unknown">
        <w:r w:rsidRPr="006F22CA">
          <w:rPr>
            <w:rFonts w:ascii="Arial" w:eastAsia="Times New Roman" w:hAnsi="Arial" w:cs="Arial"/>
            <w:b/>
            <w:bCs/>
            <w:color w:val="FF6600"/>
            <w:sz w:val="23"/>
            <w:szCs w:val="23"/>
            <w:u w:val="single"/>
            <w:bdr w:val="none" w:sz="0" w:space="0" w:color="auto" w:frame="1"/>
            <w:lang w:eastAsia="en-IN"/>
          </w:rPr>
          <w:t>Example 10:</w:t>
        </w:r>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Variables Example</w:t>
        </w:r>
      </w:ins>
    </w:p>
    <w:p w:rsidR="006F22CA" w:rsidRPr="006F22CA" w:rsidRDefault="006F22CA" w:rsidP="006F22CA">
      <w:pPr>
        <w:shd w:val="clear" w:color="auto" w:fill="FFFFFF"/>
        <w:spacing w:after="0" w:line="240" w:lineRule="auto"/>
        <w:rPr>
          <w:ins w:id="45" w:author="Unknown"/>
          <w:rFonts w:ascii="Arial" w:eastAsia="Times New Roman" w:hAnsi="Arial" w:cs="Arial"/>
          <w:color w:val="3A3A3A"/>
          <w:sz w:val="23"/>
          <w:szCs w:val="23"/>
          <w:lang w:eastAsia="en-IN"/>
        </w:rPr>
      </w:pPr>
      <w:ins w:id="46" w:author="Unknown">
        <w:r w:rsidRPr="006F22CA">
          <w:rPr>
            <w:rFonts w:ascii="Arial" w:eastAsia="Times New Roman" w:hAnsi="Arial" w:cs="Arial"/>
            <w:color w:val="3A3A3A"/>
            <w:sz w:val="23"/>
            <w:szCs w:val="23"/>
            <w:lang w:eastAsia="en-IN"/>
          </w:rPr>
          <w:t>Variables are used to store values. In the below Example I am declaring the variable </w:t>
        </w:r>
        <w:r w:rsidRPr="006F22CA">
          <w:rPr>
            <w:rFonts w:ascii="Arial" w:eastAsia="Times New Roman" w:hAnsi="Arial" w:cs="Arial"/>
            <w:b/>
            <w:bCs/>
            <w:color w:val="3A3A3A"/>
            <w:sz w:val="23"/>
            <w:szCs w:val="23"/>
            <w:bdr w:val="none" w:sz="0" w:space="0" w:color="auto" w:frame="1"/>
            <w:lang w:eastAsia="en-IN"/>
          </w:rPr>
          <w:t>name</w:t>
        </w:r>
        <w:r w:rsidRPr="006F22CA">
          <w:rPr>
            <w:rFonts w:ascii="Arial" w:eastAsia="Times New Roman" w:hAnsi="Arial" w:cs="Arial"/>
            <w:color w:val="3A3A3A"/>
            <w:sz w:val="23"/>
            <w:szCs w:val="23"/>
            <w:lang w:eastAsia="en-IN"/>
          </w:rPr>
          <w:t> with value </w:t>
        </w:r>
        <w:proofErr w:type="spellStart"/>
        <w:r w:rsidRPr="006F22CA">
          <w:rPr>
            <w:rFonts w:ascii="Arial" w:eastAsia="Times New Roman" w:hAnsi="Arial" w:cs="Arial"/>
            <w:b/>
            <w:bCs/>
            <w:color w:val="3A3A3A"/>
            <w:sz w:val="23"/>
            <w:szCs w:val="23"/>
            <w:bdr w:val="none" w:sz="0" w:space="0" w:color="auto" w:frame="1"/>
            <w:lang w:eastAsia="en-IN"/>
          </w:rPr>
          <w:t>niranjan</w:t>
        </w:r>
        <w:proofErr w:type="spellEnd"/>
        <w:r w:rsidRPr="006F22CA">
          <w:rPr>
            <w:rFonts w:ascii="Arial" w:eastAsia="Times New Roman" w:hAnsi="Arial" w:cs="Arial"/>
            <w:color w:val="3A3A3A"/>
            <w:sz w:val="23"/>
            <w:szCs w:val="23"/>
            <w:lang w:eastAsia="en-IN"/>
          </w:rPr>
          <w:t>. The output will be </w:t>
        </w:r>
        <w:proofErr w:type="spellStart"/>
        <w:r w:rsidRPr="006F22CA">
          <w:rPr>
            <w:rFonts w:ascii="Arial" w:eastAsia="Times New Roman" w:hAnsi="Arial" w:cs="Arial"/>
            <w:b/>
            <w:bCs/>
            <w:color w:val="3A3A3A"/>
            <w:sz w:val="23"/>
            <w:szCs w:val="23"/>
            <w:bdr w:val="none" w:sz="0" w:space="0" w:color="auto" w:frame="1"/>
            <w:lang w:eastAsia="en-IN"/>
          </w:rPr>
          <w:t>niranjan</w:t>
        </w:r>
        <w:proofErr w:type="spellEnd"/>
        <w:r w:rsidRPr="006F22CA">
          <w:rPr>
            <w:rFonts w:ascii="Arial" w:eastAsia="Times New Roman" w:hAnsi="Arial" w:cs="Arial"/>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47" w:author="Unknown"/>
          <w:rFonts w:ascii="inherit" w:eastAsia="Times New Roman" w:hAnsi="inherit" w:cs="Courier New"/>
          <w:color w:val="3A3A3A"/>
          <w:sz w:val="23"/>
          <w:szCs w:val="23"/>
          <w:lang w:eastAsia="en-IN"/>
        </w:rPr>
      </w:pPr>
      <w:ins w:id="48"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all</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49" w:author="Unknown"/>
          <w:rFonts w:ascii="inherit" w:eastAsia="Times New Roman" w:hAnsi="inherit" w:cs="Courier New"/>
          <w:color w:val="3A3A3A"/>
          <w:sz w:val="23"/>
          <w:szCs w:val="23"/>
          <w:lang w:eastAsia="en-IN"/>
        </w:rPr>
      </w:pPr>
      <w:ins w:id="50" w:author="Unknown">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vars</w:t>
        </w:r>
        <w:proofErr w:type="spellEnd"/>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1" w:author="Unknown"/>
          <w:rFonts w:ascii="inherit" w:eastAsia="Times New Roman" w:hAnsi="inherit" w:cs="Courier New"/>
          <w:color w:val="3A3A3A"/>
          <w:sz w:val="23"/>
          <w:szCs w:val="23"/>
          <w:lang w:eastAsia="en-IN"/>
        </w:rPr>
      </w:pPr>
      <w:ins w:id="52"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niranjan</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3" w:author="Unknown"/>
          <w:rFonts w:ascii="inherit" w:eastAsia="Times New Roman" w:hAnsi="inherit" w:cs="Courier New"/>
          <w:color w:val="3A3A3A"/>
          <w:sz w:val="23"/>
          <w:szCs w:val="23"/>
          <w:lang w:eastAsia="en-IN"/>
        </w:rPr>
      </w:pPr>
      <w:ins w:id="5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5" w:author="Unknown"/>
          <w:rFonts w:ascii="inherit" w:eastAsia="Times New Roman" w:hAnsi="inherit" w:cs="Courier New"/>
          <w:color w:val="3A3A3A"/>
          <w:sz w:val="23"/>
          <w:szCs w:val="23"/>
          <w:lang w:eastAsia="en-IN"/>
        </w:rPr>
      </w:pPr>
      <w:ins w:id="56"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Basic Variable Example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7" w:author="Unknown"/>
          <w:rFonts w:ascii="inherit" w:eastAsia="Times New Roman" w:hAnsi="inherit" w:cs="Courier New"/>
          <w:color w:val="3A3A3A"/>
          <w:sz w:val="23"/>
          <w:szCs w:val="23"/>
          <w:lang w:eastAsia="en-IN"/>
        </w:rPr>
      </w:pPr>
      <w:ins w:id="58"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debug</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9" w:author="Unknown"/>
          <w:rFonts w:ascii="inherit" w:eastAsia="Times New Roman" w:hAnsi="inherit" w:cs="Courier New"/>
          <w:color w:val="3A3A3A"/>
          <w:sz w:val="23"/>
          <w:szCs w:val="23"/>
          <w:lang w:eastAsia="en-IN"/>
        </w:rPr>
      </w:pPr>
      <w:ins w:id="60" w:author="Unknown">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msg</w:t>
        </w:r>
        <w:proofErr w:type="spellEnd"/>
        <w:proofErr w:type="gramEnd"/>
        <w:r w:rsidRPr="006F22CA">
          <w:rPr>
            <w:rFonts w:ascii="inherit" w:eastAsia="Times New Roman" w:hAnsi="inherit" w:cs="Courier New"/>
            <w:color w:val="3A3A3A"/>
            <w:sz w:val="23"/>
            <w:szCs w:val="23"/>
            <w:lang w:eastAsia="en-IN"/>
          </w:rPr>
          <w:t>: "{{ name }}"</w:t>
        </w:r>
      </w:ins>
    </w:p>
    <w:p w:rsidR="006F22CA" w:rsidRPr="006F22CA" w:rsidRDefault="006F22CA" w:rsidP="006F22CA">
      <w:pPr>
        <w:shd w:val="clear" w:color="auto" w:fill="FFFFFF"/>
        <w:spacing w:after="0" w:line="240" w:lineRule="auto"/>
        <w:rPr>
          <w:ins w:id="61" w:author="Unknown"/>
          <w:rFonts w:ascii="Arial" w:eastAsia="Times New Roman" w:hAnsi="Arial" w:cs="Arial"/>
          <w:color w:val="3A3A3A"/>
          <w:sz w:val="23"/>
          <w:szCs w:val="23"/>
          <w:lang w:eastAsia="en-IN"/>
        </w:rPr>
      </w:pPr>
      <w:ins w:id="62" w:author="Unknown">
        <w:r w:rsidRPr="006F22CA">
          <w:rPr>
            <w:rFonts w:ascii="Arial" w:eastAsia="Times New Roman" w:hAnsi="Arial" w:cs="Arial"/>
            <w:color w:val="3A3A3A"/>
            <w:sz w:val="23"/>
            <w:szCs w:val="23"/>
            <w:lang w:eastAsia="en-IN"/>
          </w:rPr>
          <w:t>We can also have an array or a list of variables as in the below </w:t>
        </w:r>
        <w:r w:rsidRPr="006F22CA">
          <w:rPr>
            <w:rFonts w:ascii="Arial" w:eastAsia="Times New Roman" w:hAnsi="Arial" w:cs="Arial"/>
            <w:b/>
            <w:bCs/>
            <w:color w:val="3A3A3A"/>
            <w:sz w:val="23"/>
            <w:szCs w:val="23"/>
            <w:u w:val="single"/>
            <w:bdr w:val="none" w:sz="0" w:space="0" w:color="auto" w:frame="1"/>
            <w:lang w:eastAsia="en-IN"/>
          </w:rPr>
          <w:t>Example</w:t>
        </w:r>
        <w:r w:rsidRPr="006F22CA">
          <w:rPr>
            <w:rFonts w:ascii="Arial" w:eastAsia="Times New Roman" w:hAnsi="Arial" w:cs="Arial"/>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63" w:author="Unknown"/>
          <w:rFonts w:ascii="inherit" w:eastAsia="Times New Roman" w:hAnsi="inherit" w:cs="Courier New"/>
          <w:color w:val="3A3A3A"/>
          <w:sz w:val="23"/>
          <w:szCs w:val="23"/>
          <w:lang w:eastAsia="en-IN"/>
        </w:rPr>
      </w:pPr>
      <w:ins w:id="6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all</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65" w:author="Unknown"/>
          <w:rFonts w:ascii="inherit" w:eastAsia="Times New Roman" w:hAnsi="inherit" w:cs="Courier New"/>
          <w:color w:val="3A3A3A"/>
          <w:sz w:val="23"/>
          <w:szCs w:val="23"/>
          <w:lang w:eastAsia="en-IN"/>
        </w:rPr>
      </w:pPr>
      <w:ins w:id="66" w:author="Unknown">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vars</w:t>
        </w:r>
        <w:proofErr w:type="spellEnd"/>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67" w:author="Unknown"/>
          <w:rFonts w:ascii="inherit" w:eastAsia="Times New Roman" w:hAnsi="inherit" w:cs="Courier New"/>
          <w:color w:val="3A3A3A"/>
          <w:sz w:val="23"/>
          <w:szCs w:val="23"/>
          <w:lang w:eastAsia="en-IN"/>
        </w:rPr>
      </w:pPr>
      <w:ins w:id="68"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69" w:author="Unknown"/>
          <w:rFonts w:ascii="inherit" w:eastAsia="Times New Roman" w:hAnsi="inherit" w:cs="Courier New"/>
          <w:color w:val="3A3A3A"/>
          <w:sz w:val="23"/>
          <w:szCs w:val="23"/>
          <w:lang w:eastAsia="en-IN"/>
        </w:rPr>
      </w:pPr>
      <w:ins w:id="70" w:author="Unknown">
        <w:r w:rsidRPr="006F22CA">
          <w:rPr>
            <w:rFonts w:ascii="inherit" w:eastAsia="Times New Roman" w:hAnsi="inherit" w:cs="Courier New"/>
            <w:color w:val="3A3A3A"/>
            <w:sz w:val="23"/>
            <w:szCs w:val="23"/>
            <w:lang w:eastAsia="en-IN"/>
          </w:rPr>
          <w:t xml:space="preserve">   - </w:t>
        </w:r>
        <w:proofErr w:type="spellStart"/>
        <w:r w:rsidRPr="006F22CA">
          <w:rPr>
            <w:rFonts w:ascii="inherit" w:eastAsia="Times New Roman" w:hAnsi="inherit" w:cs="Courier New"/>
            <w:color w:val="3A3A3A"/>
            <w:sz w:val="23"/>
            <w:szCs w:val="23"/>
            <w:lang w:eastAsia="en-IN"/>
          </w:rPr>
          <w:t>Vasudevamurthy</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71" w:author="Unknown"/>
          <w:rFonts w:ascii="inherit" w:eastAsia="Times New Roman" w:hAnsi="inherit" w:cs="Courier New"/>
          <w:color w:val="3A3A3A"/>
          <w:sz w:val="23"/>
          <w:szCs w:val="23"/>
          <w:lang w:eastAsia="en-IN"/>
        </w:rPr>
      </w:pPr>
      <w:ins w:id="72" w:author="Unknown">
        <w:r w:rsidRPr="006F22CA">
          <w:rPr>
            <w:rFonts w:ascii="inherit" w:eastAsia="Times New Roman" w:hAnsi="inherit" w:cs="Courier New"/>
            <w:color w:val="3A3A3A"/>
            <w:sz w:val="23"/>
            <w:szCs w:val="23"/>
            <w:lang w:eastAsia="en-IN"/>
          </w:rPr>
          <w:t xml:space="preserve">   - </w:t>
        </w:r>
        <w:proofErr w:type="spellStart"/>
        <w:r w:rsidRPr="006F22CA">
          <w:rPr>
            <w:rFonts w:ascii="inherit" w:eastAsia="Times New Roman" w:hAnsi="inherit" w:cs="Courier New"/>
            <w:color w:val="3A3A3A"/>
            <w:sz w:val="23"/>
            <w:szCs w:val="23"/>
            <w:lang w:eastAsia="en-IN"/>
          </w:rPr>
          <w:t>Niranjan</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73" w:author="Unknown"/>
          <w:rFonts w:ascii="inherit" w:eastAsia="Times New Roman" w:hAnsi="inherit" w:cs="Courier New"/>
          <w:color w:val="3A3A3A"/>
          <w:sz w:val="23"/>
          <w:szCs w:val="23"/>
          <w:lang w:eastAsia="en-IN"/>
        </w:rPr>
      </w:pPr>
      <w:ins w:id="7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75" w:author="Unknown"/>
          <w:rFonts w:ascii="inherit" w:eastAsia="Times New Roman" w:hAnsi="inherit" w:cs="Courier New"/>
          <w:color w:val="3A3A3A"/>
          <w:sz w:val="23"/>
          <w:szCs w:val="23"/>
          <w:lang w:eastAsia="en-IN"/>
        </w:rPr>
      </w:pPr>
      <w:ins w:id="76"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Array Example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77" w:author="Unknown"/>
          <w:rFonts w:ascii="inherit" w:eastAsia="Times New Roman" w:hAnsi="inherit" w:cs="Courier New"/>
          <w:color w:val="3A3A3A"/>
          <w:sz w:val="23"/>
          <w:szCs w:val="23"/>
          <w:lang w:eastAsia="en-IN"/>
        </w:rPr>
      </w:pPr>
      <w:ins w:id="78"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debug</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79" w:author="Unknown"/>
          <w:rFonts w:ascii="inherit" w:eastAsia="Times New Roman" w:hAnsi="inherit" w:cs="Courier New"/>
          <w:color w:val="3A3A3A"/>
          <w:sz w:val="23"/>
          <w:szCs w:val="23"/>
          <w:lang w:eastAsia="en-IN"/>
        </w:rPr>
      </w:pPr>
      <w:ins w:id="80" w:author="Unknown">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msg</w:t>
        </w:r>
        <w:proofErr w:type="spellEnd"/>
        <w:proofErr w:type="gramEnd"/>
        <w:r w:rsidRPr="006F22CA">
          <w:rPr>
            <w:rFonts w:ascii="inherit" w:eastAsia="Times New Roman" w:hAnsi="inherit" w:cs="Courier New"/>
            <w:color w:val="3A3A3A"/>
            <w:sz w:val="23"/>
            <w:szCs w:val="23"/>
            <w:lang w:eastAsia="en-IN"/>
          </w:rPr>
          <w:t>: "{{ name[1] }}"</w:t>
        </w:r>
      </w:ins>
    </w:p>
    <w:p w:rsidR="006F22CA" w:rsidRPr="006F22CA" w:rsidRDefault="006F22CA" w:rsidP="006F22CA">
      <w:pPr>
        <w:shd w:val="clear" w:color="auto" w:fill="FFFFFF"/>
        <w:spacing w:after="336" w:line="240" w:lineRule="auto"/>
        <w:rPr>
          <w:ins w:id="81" w:author="Unknown"/>
          <w:rFonts w:ascii="Arial" w:eastAsia="Times New Roman" w:hAnsi="Arial" w:cs="Arial"/>
          <w:color w:val="3A3A3A"/>
          <w:sz w:val="23"/>
          <w:szCs w:val="23"/>
          <w:lang w:eastAsia="en-IN"/>
        </w:rPr>
      </w:pPr>
      <w:ins w:id="82" w:author="Unknown">
        <w:r w:rsidRPr="006F22CA">
          <w:rPr>
            <w:rFonts w:ascii="Arial" w:eastAsia="Times New Roman" w:hAnsi="Arial" w:cs="Arial"/>
            <w:color w:val="3A3A3A"/>
            <w:sz w:val="23"/>
            <w:szCs w:val="23"/>
            <w:lang w:eastAsia="en-IN"/>
          </w:rPr>
          <w:lastRenderedPageBreak/>
          <w:t xml:space="preserve">The indexing of the array starts from ZERO (0). Hence the output in the above example will be </w:t>
        </w:r>
        <w:proofErr w:type="spellStart"/>
        <w:r w:rsidRPr="006F22CA">
          <w:rPr>
            <w:rFonts w:ascii="Arial" w:eastAsia="Times New Roman" w:hAnsi="Arial" w:cs="Arial"/>
            <w:color w:val="3A3A3A"/>
            <w:sz w:val="23"/>
            <w:szCs w:val="23"/>
            <w:lang w:eastAsia="en-IN"/>
          </w:rPr>
          <w:t>Niranjan</w:t>
        </w:r>
        <w:proofErr w:type="spellEnd"/>
        <w:r w:rsidRPr="006F22CA">
          <w:rPr>
            <w:rFonts w:ascii="Arial" w:eastAsia="Times New Roman" w:hAnsi="Arial" w:cs="Arial"/>
            <w:color w:val="3A3A3A"/>
            <w:sz w:val="23"/>
            <w:szCs w:val="23"/>
            <w:lang w:eastAsia="en-IN"/>
          </w:rPr>
          <w:t>.</w:t>
        </w:r>
      </w:ins>
    </w:p>
    <w:p w:rsidR="006F22CA" w:rsidRPr="006F22CA" w:rsidRDefault="006F22CA" w:rsidP="006F22CA">
      <w:pPr>
        <w:shd w:val="clear" w:color="auto" w:fill="FFFFFF"/>
        <w:spacing w:after="0" w:line="240" w:lineRule="auto"/>
        <w:rPr>
          <w:ins w:id="83" w:author="Unknown"/>
          <w:rFonts w:ascii="Arial" w:eastAsia="Times New Roman" w:hAnsi="Arial" w:cs="Arial"/>
          <w:color w:val="3A3A3A"/>
          <w:sz w:val="23"/>
          <w:szCs w:val="23"/>
          <w:lang w:eastAsia="en-IN"/>
        </w:rPr>
      </w:pPr>
      <w:ins w:id="84" w:author="Unknown">
        <w:r w:rsidRPr="006F22CA">
          <w:rPr>
            <w:rFonts w:ascii="Arial" w:eastAsia="Times New Roman" w:hAnsi="Arial" w:cs="Arial"/>
            <w:b/>
            <w:bCs/>
            <w:color w:val="FF6600"/>
            <w:sz w:val="23"/>
            <w:szCs w:val="23"/>
            <w:u w:val="single"/>
            <w:bdr w:val="none" w:sz="0" w:space="0" w:color="auto" w:frame="1"/>
            <w:lang w:eastAsia="en-IN"/>
          </w:rPr>
          <w:t>Example 11:</w:t>
        </w:r>
        <w:r w:rsidRPr="006F22CA">
          <w:rPr>
            <w:rFonts w:ascii="Arial" w:eastAsia="Times New Roman" w:hAnsi="Arial" w:cs="Arial"/>
            <w:color w:val="3A3A3A"/>
            <w:sz w:val="23"/>
            <w:szCs w:val="23"/>
            <w:lang w:eastAsia="en-IN"/>
          </w:rPr>
          <w:t> Register Variables</w:t>
        </w:r>
      </w:ins>
    </w:p>
    <w:p w:rsidR="006F22CA" w:rsidRPr="006F22CA" w:rsidRDefault="006F22CA" w:rsidP="006F22CA">
      <w:pPr>
        <w:shd w:val="clear" w:color="auto" w:fill="FFFFFF"/>
        <w:spacing w:after="336" w:line="240" w:lineRule="auto"/>
        <w:rPr>
          <w:ins w:id="85" w:author="Unknown"/>
          <w:rFonts w:ascii="Arial" w:eastAsia="Times New Roman" w:hAnsi="Arial" w:cs="Arial"/>
          <w:color w:val="3A3A3A"/>
          <w:sz w:val="23"/>
          <w:szCs w:val="23"/>
          <w:lang w:eastAsia="en-IN"/>
        </w:rPr>
      </w:pPr>
      <w:ins w:id="86" w:author="Unknown">
        <w:r w:rsidRPr="006F22CA">
          <w:rPr>
            <w:rFonts w:ascii="Arial" w:eastAsia="Times New Roman" w:hAnsi="Arial" w:cs="Arial"/>
            <w:color w:val="3A3A3A"/>
            <w:sz w:val="23"/>
            <w:szCs w:val="23"/>
            <w:lang w:eastAsia="en-IN"/>
          </w:rPr>
          <w:t>We can also capture the output of any task to a register variable.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7" w:author="Unknown"/>
          <w:rFonts w:ascii="inherit" w:eastAsia="Times New Roman" w:hAnsi="inherit" w:cs="Courier New"/>
          <w:color w:val="3A3A3A"/>
          <w:sz w:val="23"/>
          <w:szCs w:val="23"/>
          <w:lang w:eastAsia="en-IN"/>
        </w:rPr>
      </w:pPr>
      <w:ins w:id="88"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all</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9" w:author="Unknown"/>
          <w:rFonts w:ascii="inherit" w:eastAsia="Times New Roman" w:hAnsi="inherit" w:cs="Courier New"/>
          <w:color w:val="3A3A3A"/>
          <w:sz w:val="23"/>
          <w:szCs w:val="23"/>
          <w:lang w:eastAsia="en-IN"/>
        </w:rPr>
      </w:pPr>
      <w:ins w:id="90"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1" w:author="Unknown"/>
          <w:rFonts w:ascii="inherit" w:eastAsia="Times New Roman" w:hAnsi="inherit" w:cs="Courier New"/>
          <w:color w:val="3A3A3A"/>
          <w:sz w:val="23"/>
          <w:szCs w:val="23"/>
          <w:lang w:eastAsia="en-IN"/>
        </w:rPr>
      </w:pPr>
      <w:ins w:id="92"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register variable basic example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3" w:author="Unknown"/>
          <w:rFonts w:ascii="inherit" w:eastAsia="Times New Roman" w:hAnsi="inherit" w:cs="Courier New"/>
          <w:color w:val="3A3A3A"/>
          <w:sz w:val="23"/>
          <w:szCs w:val="23"/>
          <w:lang w:eastAsia="en-IN"/>
        </w:rPr>
      </w:pPr>
      <w:ins w:id="9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shell</w:t>
        </w:r>
        <w:proofErr w:type="gramEnd"/>
        <w:r w:rsidRPr="006F22CA">
          <w:rPr>
            <w:rFonts w:ascii="inherit" w:eastAsia="Times New Roman" w:hAnsi="inherit" w:cs="Courier New"/>
            <w:color w:val="3A3A3A"/>
            <w:sz w:val="23"/>
            <w:szCs w:val="23"/>
            <w:lang w:eastAsia="en-IN"/>
          </w:rPr>
          <w:t>: "find *.txt"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5" w:author="Unknown"/>
          <w:rFonts w:ascii="inherit" w:eastAsia="Times New Roman" w:hAnsi="inherit" w:cs="Courier New"/>
          <w:color w:val="3A3A3A"/>
          <w:sz w:val="23"/>
          <w:szCs w:val="23"/>
          <w:lang w:eastAsia="en-IN"/>
        </w:rPr>
      </w:pPr>
      <w:ins w:id="96" w:author="Unknown">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args</w:t>
        </w:r>
        <w:proofErr w:type="spellEnd"/>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7" w:author="Unknown"/>
          <w:rFonts w:ascii="inherit" w:eastAsia="Times New Roman" w:hAnsi="inherit" w:cs="Courier New"/>
          <w:color w:val="3A3A3A"/>
          <w:sz w:val="23"/>
          <w:szCs w:val="23"/>
          <w:lang w:eastAsia="en-IN"/>
        </w:rPr>
      </w:pPr>
      <w:ins w:id="98" w:author="Unknown">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chdir</w:t>
        </w:r>
        <w:proofErr w:type="spellEnd"/>
        <w:proofErr w:type="gramEnd"/>
        <w:r w:rsidRPr="006F22CA">
          <w:rPr>
            <w:rFonts w:ascii="inherit" w:eastAsia="Times New Roman" w:hAnsi="inherit" w:cs="Courier New"/>
            <w:color w:val="3A3A3A"/>
            <w:sz w:val="23"/>
            <w:szCs w:val="23"/>
            <w:lang w:eastAsia="en-IN"/>
          </w:rPr>
          <w:t>: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9" w:author="Unknown"/>
          <w:rFonts w:ascii="inherit" w:eastAsia="Times New Roman" w:hAnsi="inherit" w:cs="Courier New"/>
          <w:color w:val="3A3A3A"/>
          <w:sz w:val="23"/>
          <w:szCs w:val="23"/>
          <w:lang w:eastAsia="en-IN"/>
        </w:rPr>
      </w:pPr>
      <w:ins w:id="100"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register</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reg_output</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1" w:author="Unknown"/>
          <w:rFonts w:ascii="inherit" w:eastAsia="Times New Roman" w:hAnsi="inherit" w:cs="Courier New"/>
          <w:color w:val="3A3A3A"/>
          <w:sz w:val="23"/>
          <w:szCs w:val="23"/>
          <w:lang w:eastAsia="en-IN"/>
        </w:rPr>
      </w:pPr>
      <w:ins w:id="102" w:author="Unknown">
        <w:r w:rsidRPr="006F22CA">
          <w:rPr>
            <w:rFonts w:ascii="inherit" w:eastAsia="Times New Roman" w:hAnsi="inherit" w:cs="Courier New"/>
            <w:color w:val="3A3A3A"/>
            <w:sz w:val="23"/>
            <w:szCs w:val="23"/>
            <w:lang w:eastAsia="en-IN"/>
          </w:rPr>
          <w:t xml:space="preserve">  - debug:</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3" w:author="Unknown"/>
          <w:rFonts w:ascii="inherit" w:eastAsia="Times New Roman" w:hAnsi="inherit" w:cs="Courier New"/>
          <w:color w:val="3A3A3A"/>
          <w:sz w:val="23"/>
          <w:szCs w:val="23"/>
          <w:lang w:eastAsia="en-IN"/>
        </w:rPr>
      </w:pPr>
      <w:ins w:id="104" w:author="Unknown">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var</w:t>
        </w:r>
        <w:proofErr w:type="spellEnd"/>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reg_output</w:t>
        </w:r>
        <w:proofErr w:type="spellEnd"/>
      </w:ins>
    </w:p>
    <w:p w:rsidR="006F22CA" w:rsidRPr="006F22CA" w:rsidRDefault="006F22CA" w:rsidP="006F22CA">
      <w:pPr>
        <w:shd w:val="clear" w:color="auto" w:fill="FFFFFF"/>
        <w:spacing w:after="0" w:line="240" w:lineRule="auto"/>
        <w:rPr>
          <w:ins w:id="105" w:author="Unknown"/>
          <w:rFonts w:ascii="Arial" w:eastAsia="Times New Roman" w:hAnsi="Arial" w:cs="Arial"/>
          <w:color w:val="3A3A3A"/>
          <w:sz w:val="23"/>
          <w:szCs w:val="23"/>
          <w:lang w:eastAsia="en-IN"/>
        </w:rPr>
      </w:pPr>
      <w:ins w:id="106" w:author="Unknown">
        <w:r w:rsidRPr="006F22CA">
          <w:rPr>
            <w:rFonts w:ascii="Arial" w:eastAsia="Times New Roman" w:hAnsi="Arial" w:cs="Arial"/>
            <w:b/>
            <w:bCs/>
            <w:color w:val="3A3A3A"/>
            <w:sz w:val="23"/>
            <w:szCs w:val="23"/>
            <w:bdr w:val="none" w:sz="0" w:space="0" w:color="auto" w:frame="1"/>
            <w:lang w:eastAsia="en-IN"/>
          </w:rPr>
          <w:t xml:space="preserve">Note: To display – use the </w:t>
        </w:r>
        <w:proofErr w:type="spellStart"/>
        <w:r w:rsidRPr="006F22CA">
          <w:rPr>
            <w:rFonts w:ascii="Arial" w:eastAsia="Times New Roman" w:hAnsi="Arial" w:cs="Arial"/>
            <w:b/>
            <w:bCs/>
            <w:color w:val="3A3A3A"/>
            <w:sz w:val="23"/>
            <w:szCs w:val="23"/>
            <w:bdr w:val="none" w:sz="0" w:space="0" w:color="auto" w:frame="1"/>
            <w:lang w:eastAsia="en-IN"/>
          </w:rPr>
          <w:t>msg</w:t>
        </w:r>
        <w:proofErr w:type="spellEnd"/>
        <w:r w:rsidRPr="006F22CA">
          <w:rPr>
            <w:rFonts w:ascii="Arial" w:eastAsia="Times New Roman" w:hAnsi="Arial" w:cs="Arial"/>
            <w:b/>
            <w:bCs/>
            <w:color w:val="3A3A3A"/>
            <w:sz w:val="23"/>
            <w:szCs w:val="23"/>
            <w:bdr w:val="none" w:sz="0" w:space="0" w:color="auto" w:frame="1"/>
            <w:lang w:eastAsia="en-IN"/>
          </w:rPr>
          <w:t xml:space="preserve"> attribute and to capture any value use the </w:t>
        </w:r>
        <w:proofErr w:type="spellStart"/>
        <w:r w:rsidRPr="006F22CA">
          <w:rPr>
            <w:rFonts w:ascii="Arial" w:eastAsia="Times New Roman" w:hAnsi="Arial" w:cs="Arial"/>
            <w:b/>
            <w:bCs/>
            <w:color w:val="3A3A3A"/>
            <w:sz w:val="23"/>
            <w:szCs w:val="23"/>
            <w:bdr w:val="none" w:sz="0" w:space="0" w:color="auto" w:frame="1"/>
            <w:lang w:eastAsia="en-IN"/>
          </w:rPr>
          <w:t>var</w:t>
        </w:r>
        <w:proofErr w:type="spellEnd"/>
        <w:r w:rsidRPr="006F22CA">
          <w:rPr>
            <w:rFonts w:ascii="Arial" w:eastAsia="Times New Roman" w:hAnsi="Arial" w:cs="Arial"/>
            <w:b/>
            <w:bCs/>
            <w:color w:val="3A3A3A"/>
            <w:sz w:val="23"/>
            <w:szCs w:val="23"/>
            <w:bdr w:val="none" w:sz="0" w:space="0" w:color="auto" w:frame="1"/>
            <w:lang w:eastAsia="en-IN"/>
          </w:rPr>
          <w:t xml:space="preserve"> attribute in the – debug module</w:t>
        </w:r>
      </w:ins>
    </w:p>
    <w:p w:rsidR="006F22CA" w:rsidRPr="006F22CA" w:rsidRDefault="006F22CA" w:rsidP="006F22CA">
      <w:pPr>
        <w:shd w:val="clear" w:color="auto" w:fill="FFFFFF"/>
        <w:spacing w:after="0" w:line="240" w:lineRule="auto"/>
        <w:rPr>
          <w:ins w:id="107" w:author="Unknown"/>
          <w:rFonts w:ascii="Arial" w:eastAsia="Times New Roman" w:hAnsi="Arial" w:cs="Arial"/>
          <w:color w:val="3A3A3A"/>
          <w:sz w:val="23"/>
          <w:szCs w:val="23"/>
          <w:lang w:eastAsia="en-IN"/>
        </w:rPr>
      </w:pPr>
    </w:p>
    <w:p w:rsidR="006F22CA" w:rsidRPr="006F22CA" w:rsidRDefault="006F22CA" w:rsidP="006F22CA">
      <w:pPr>
        <w:shd w:val="clear" w:color="auto" w:fill="FFFFFF"/>
        <w:spacing w:after="0" w:line="240" w:lineRule="auto"/>
        <w:rPr>
          <w:ins w:id="108" w:author="Unknown"/>
          <w:rFonts w:ascii="Arial" w:eastAsia="Times New Roman" w:hAnsi="Arial" w:cs="Arial"/>
          <w:color w:val="3A3A3A"/>
          <w:sz w:val="23"/>
          <w:szCs w:val="23"/>
          <w:lang w:eastAsia="en-IN"/>
        </w:rPr>
      </w:pPr>
      <w:ins w:id="109" w:author="Unknown">
        <w:r w:rsidRPr="006F22CA">
          <w:rPr>
            <w:rFonts w:ascii="Arial" w:eastAsia="Times New Roman" w:hAnsi="Arial" w:cs="Arial"/>
            <w:b/>
            <w:bCs/>
            <w:color w:val="FF6600"/>
            <w:sz w:val="23"/>
            <w:szCs w:val="23"/>
            <w:u w:val="single"/>
            <w:bdr w:val="none" w:sz="0" w:space="0" w:color="auto" w:frame="1"/>
            <w:lang w:eastAsia="en-IN"/>
          </w:rPr>
          <w:t>Example 12:</w:t>
        </w:r>
        <w:r w:rsidRPr="006F22CA">
          <w:rPr>
            <w:rFonts w:ascii="Arial" w:eastAsia="Times New Roman" w:hAnsi="Arial" w:cs="Arial"/>
            <w:color w:val="3A3A3A"/>
            <w:sz w:val="23"/>
            <w:szCs w:val="23"/>
            <w:lang w:eastAsia="en-IN"/>
          </w:rPr>
          <w:t> Playbook to install vim editor and GIT on the target servers or machines.</w:t>
        </w:r>
      </w:ins>
    </w:p>
    <w:p w:rsidR="006F22CA" w:rsidRPr="006F22CA" w:rsidRDefault="006F22CA" w:rsidP="006F22CA">
      <w:pPr>
        <w:shd w:val="clear" w:color="auto" w:fill="FFFFFF"/>
        <w:spacing w:after="0" w:line="240" w:lineRule="auto"/>
        <w:rPr>
          <w:ins w:id="110" w:author="Unknown"/>
          <w:rFonts w:ascii="Arial" w:eastAsia="Times New Roman" w:hAnsi="Arial" w:cs="Arial"/>
          <w:color w:val="3A3A3A"/>
          <w:sz w:val="23"/>
          <w:szCs w:val="23"/>
          <w:lang w:eastAsia="en-IN"/>
        </w:rPr>
      </w:pPr>
      <w:ins w:id="111" w:author="Unknown">
        <w:r w:rsidRPr="006F22CA">
          <w:rPr>
            <w:rFonts w:ascii="Arial" w:eastAsia="Times New Roman" w:hAnsi="Arial" w:cs="Arial"/>
            <w:color w:val="3A3A3A"/>
            <w:sz w:val="23"/>
            <w:szCs w:val="23"/>
            <w:lang w:eastAsia="en-IN"/>
          </w:rPr>
          <w:t>In this playbook, we have made use of the </w:t>
        </w:r>
        <w:r w:rsidRPr="006F22CA">
          <w:rPr>
            <w:rFonts w:ascii="Arial" w:eastAsia="Times New Roman" w:hAnsi="Arial" w:cs="Arial"/>
            <w:b/>
            <w:bCs/>
            <w:color w:val="3A3A3A"/>
            <w:sz w:val="23"/>
            <w:szCs w:val="23"/>
            <w:bdr w:val="none" w:sz="0" w:space="0" w:color="auto" w:frame="1"/>
            <w:lang w:eastAsia="en-IN"/>
          </w:rPr>
          <w:t>yum </w:t>
        </w:r>
        <w:r w:rsidRPr="006F22CA">
          <w:rPr>
            <w:rFonts w:ascii="Arial" w:eastAsia="Times New Roman" w:hAnsi="Arial" w:cs="Arial"/>
            <w:color w:val="3A3A3A"/>
            <w:sz w:val="23"/>
            <w:szCs w:val="23"/>
            <w:lang w:eastAsia="en-IN"/>
          </w:rPr>
          <w:t>module to install the latest version of the software packages.</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2" w:author="Unknown"/>
          <w:rFonts w:ascii="inherit" w:eastAsia="Times New Roman" w:hAnsi="inherit" w:cs="Courier New"/>
          <w:color w:val="3A3A3A"/>
          <w:sz w:val="23"/>
          <w:szCs w:val="23"/>
          <w:lang w:eastAsia="en-IN"/>
        </w:rPr>
      </w:pPr>
      <w:ins w:id="113" w:author="Unknown">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4" w:author="Unknown"/>
          <w:rFonts w:ascii="inherit" w:eastAsia="Times New Roman" w:hAnsi="inherit" w:cs="Courier New"/>
          <w:color w:val="3A3A3A"/>
          <w:sz w:val="23"/>
          <w:szCs w:val="23"/>
          <w:lang w:eastAsia="en-IN"/>
        </w:rPr>
      </w:pPr>
      <w:ins w:id="115"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6" w:author="Unknown"/>
          <w:rFonts w:ascii="inherit" w:eastAsia="Times New Roman" w:hAnsi="inherit" w:cs="Courier New"/>
          <w:color w:val="3A3A3A"/>
          <w:sz w:val="23"/>
          <w:szCs w:val="23"/>
          <w:lang w:eastAsia="en-IN"/>
        </w:rPr>
      </w:pPr>
      <w:ins w:id="117"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8" w:author="Unknown"/>
          <w:rFonts w:ascii="inherit" w:eastAsia="Times New Roman" w:hAnsi="inherit" w:cs="Courier New"/>
          <w:color w:val="3A3A3A"/>
          <w:sz w:val="23"/>
          <w:szCs w:val="23"/>
          <w:lang w:eastAsia="en-IN"/>
        </w:rPr>
      </w:pPr>
      <w:ins w:id="119"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0" w:author="Unknown"/>
          <w:rFonts w:ascii="inherit" w:eastAsia="Times New Roman" w:hAnsi="inherit" w:cs="Courier New"/>
          <w:color w:val="3A3A3A"/>
          <w:sz w:val="23"/>
          <w:szCs w:val="23"/>
          <w:lang w:eastAsia="en-IN"/>
        </w:rPr>
      </w:pPr>
      <w:ins w:id="121"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Install Package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2" w:author="Unknown"/>
          <w:rFonts w:ascii="inherit" w:eastAsia="Times New Roman" w:hAnsi="inherit" w:cs="Courier New"/>
          <w:color w:val="3A3A3A"/>
          <w:sz w:val="23"/>
          <w:szCs w:val="23"/>
          <w:lang w:eastAsia="en-IN"/>
        </w:rPr>
      </w:pPr>
      <w:ins w:id="123"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yum</w:t>
        </w:r>
        <w:proofErr w:type="gramEnd"/>
        <w:r w:rsidRPr="006F22CA">
          <w:rPr>
            <w:rFonts w:ascii="inherit" w:eastAsia="Times New Roman" w:hAnsi="inherit" w:cs="Courier New"/>
            <w:color w:val="3A3A3A"/>
            <w:sz w:val="23"/>
            <w:szCs w:val="23"/>
            <w:lang w:eastAsia="en-IN"/>
          </w:rPr>
          <w:t>: name=</w:t>
        </w:r>
        <w:proofErr w:type="spellStart"/>
        <w:r w:rsidRPr="006F22CA">
          <w:rPr>
            <w:rFonts w:ascii="inherit" w:eastAsia="Times New Roman" w:hAnsi="inherit" w:cs="Courier New"/>
            <w:color w:val="3A3A3A"/>
            <w:sz w:val="23"/>
            <w:szCs w:val="23"/>
            <w:lang w:eastAsia="en-IN"/>
          </w:rPr>
          <w:t>vim,git</w:t>
        </w:r>
        <w:proofErr w:type="spellEnd"/>
        <w:r w:rsidRPr="006F22CA">
          <w:rPr>
            <w:rFonts w:ascii="inherit" w:eastAsia="Times New Roman" w:hAnsi="inherit" w:cs="Courier New"/>
            <w:color w:val="3A3A3A"/>
            <w:sz w:val="23"/>
            <w:szCs w:val="23"/>
            <w:lang w:eastAsia="en-IN"/>
          </w:rPr>
          <w:t xml:space="preserve"> state=latest</w:t>
        </w:r>
      </w:ins>
    </w:p>
    <w:p w:rsidR="006F22CA" w:rsidRPr="006F22CA" w:rsidRDefault="006F22CA" w:rsidP="006F22CA">
      <w:pPr>
        <w:shd w:val="clear" w:color="auto" w:fill="FFFFFF"/>
        <w:spacing w:after="0" w:line="240" w:lineRule="auto"/>
        <w:rPr>
          <w:ins w:id="124" w:author="Unknown"/>
          <w:rFonts w:ascii="Arial" w:eastAsia="Times New Roman" w:hAnsi="Arial" w:cs="Arial"/>
          <w:color w:val="3A3A3A"/>
          <w:sz w:val="23"/>
          <w:szCs w:val="23"/>
          <w:lang w:eastAsia="en-IN"/>
        </w:rPr>
      </w:pPr>
      <w:ins w:id="125" w:author="Unknown">
        <w:r w:rsidRPr="006F22CA">
          <w:rPr>
            <w:rFonts w:ascii="Arial" w:eastAsia="Times New Roman" w:hAnsi="Arial" w:cs="Arial"/>
            <w:b/>
            <w:bCs/>
            <w:color w:val="FF6600"/>
            <w:sz w:val="23"/>
            <w:szCs w:val="23"/>
            <w:u w:val="single"/>
            <w:bdr w:val="none" w:sz="0" w:space="0" w:color="auto" w:frame="1"/>
            <w:lang w:eastAsia="en-IN"/>
          </w:rPr>
          <w:t>Example 13:</w:t>
        </w:r>
        <w:r w:rsidRPr="006F22CA">
          <w:rPr>
            <w:rFonts w:ascii="Arial" w:eastAsia="Times New Roman" w:hAnsi="Arial" w:cs="Arial"/>
            <w:color w:val="3A3A3A"/>
            <w:sz w:val="23"/>
            <w:szCs w:val="23"/>
            <w:lang w:eastAsia="en-IN"/>
          </w:rPr>
          <w:t> Install Apache server. Save the below code and run playbook as shown below.</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6" w:author="Unknown"/>
          <w:rFonts w:ascii="inherit" w:eastAsia="Times New Roman" w:hAnsi="inherit" w:cs="Courier New"/>
          <w:color w:val="3A3A3A"/>
          <w:sz w:val="23"/>
          <w:szCs w:val="23"/>
          <w:lang w:eastAsia="en-IN"/>
        </w:rPr>
      </w:pPr>
      <w:ins w:id="127" w:author="Unknown">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8" w:author="Unknown"/>
          <w:rFonts w:ascii="inherit" w:eastAsia="Times New Roman" w:hAnsi="inherit" w:cs="Courier New"/>
          <w:color w:val="3A3A3A"/>
          <w:sz w:val="23"/>
          <w:szCs w:val="23"/>
          <w:lang w:eastAsia="en-IN"/>
        </w:rPr>
      </w:pPr>
      <w:ins w:id="129" w:author="Unknown">
        <w:r w:rsidRPr="006F22CA">
          <w:rPr>
            <w:rFonts w:ascii="inherit" w:eastAsia="Times New Roman" w:hAnsi="inherit" w:cs="Courier New"/>
            <w:color w:val="3A3A3A"/>
            <w:sz w:val="23"/>
            <w:szCs w:val="23"/>
            <w:lang w:eastAsia="en-IN"/>
          </w:rPr>
          <w:lastRenderedPageBreak/>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0" w:author="Unknown"/>
          <w:rFonts w:ascii="inherit" w:eastAsia="Times New Roman" w:hAnsi="inherit" w:cs="Courier New"/>
          <w:color w:val="3A3A3A"/>
          <w:sz w:val="23"/>
          <w:szCs w:val="23"/>
          <w:lang w:eastAsia="en-IN"/>
        </w:rPr>
      </w:pPr>
      <w:ins w:id="131"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2" w:author="Unknown"/>
          <w:rFonts w:ascii="inherit" w:eastAsia="Times New Roman" w:hAnsi="inherit" w:cs="Courier New"/>
          <w:color w:val="3A3A3A"/>
          <w:sz w:val="23"/>
          <w:szCs w:val="23"/>
          <w:lang w:eastAsia="en-IN"/>
        </w:rPr>
      </w:pPr>
      <w:ins w:id="133"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4" w:author="Unknown"/>
          <w:rFonts w:ascii="inherit" w:eastAsia="Times New Roman" w:hAnsi="inherit" w:cs="Courier New"/>
          <w:color w:val="3A3A3A"/>
          <w:sz w:val="23"/>
          <w:szCs w:val="23"/>
          <w:lang w:eastAsia="en-IN"/>
        </w:rPr>
      </w:pPr>
      <w:ins w:id="135"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Install Package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6" w:author="Unknown"/>
          <w:rFonts w:ascii="inherit" w:eastAsia="Times New Roman" w:hAnsi="inherit" w:cs="Courier New"/>
          <w:color w:val="3A3A3A"/>
          <w:sz w:val="23"/>
          <w:szCs w:val="23"/>
          <w:lang w:eastAsia="en-IN"/>
        </w:rPr>
      </w:pPr>
      <w:ins w:id="137"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yum</w:t>
        </w:r>
        <w:proofErr w:type="gramEnd"/>
        <w:r w:rsidRPr="006F22CA">
          <w:rPr>
            <w:rFonts w:ascii="inherit" w:eastAsia="Times New Roman" w:hAnsi="inherit" w:cs="Courier New"/>
            <w:color w:val="3A3A3A"/>
            <w:sz w:val="23"/>
            <w:szCs w:val="23"/>
            <w:lang w:eastAsia="en-IN"/>
          </w:rPr>
          <w:t>: name=</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state=present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8" w:author="Unknown"/>
          <w:rFonts w:ascii="inherit" w:eastAsia="Times New Roman" w:hAnsi="inherit" w:cs="Courier New"/>
          <w:color w:val="3A3A3A"/>
          <w:sz w:val="23"/>
          <w:szCs w:val="23"/>
          <w:lang w:eastAsia="en-IN"/>
        </w:rPr>
      </w:pPr>
      <w:ins w:id="139"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Start </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service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0" w:author="Unknown"/>
          <w:rFonts w:ascii="inherit" w:eastAsia="Times New Roman" w:hAnsi="inherit" w:cs="Courier New"/>
          <w:color w:val="3A3A3A"/>
          <w:sz w:val="23"/>
          <w:szCs w:val="23"/>
          <w:lang w:eastAsia="en-IN"/>
        </w:rPr>
      </w:pPr>
      <w:ins w:id="141"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service</w:t>
        </w:r>
        <w:proofErr w:type="gramEnd"/>
        <w:r w:rsidRPr="006F22CA">
          <w:rPr>
            <w:rFonts w:ascii="inherit" w:eastAsia="Times New Roman" w:hAnsi="inherit" w:cs="Courier New"/>
            <w:color w:val="3A3A3A"/>
            <w:sz w:val="23"/>
            <w:szCs w:val="23"/>
            <w:lang w:eastAsia="en-IN"/>
          </w:rPr>
          <w:t>: name=</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state=started</w:t>
        </w:r>
      </w:ins>
    </w:p>
    <w:p w:rsidR="006F22CA" w:rsidRPr="006F22CA" w:rsidRDefault="006F22CA" w:rsidP="006F22CA">
      <w:pPr>
        <w:shd w:val="clear" w:color="auto" w:fill="FFFFFF"/>
        <w:spacing w:after="0" w:line="240" w:lineRule="auto"/>
        <w:rPr>
          <w:ins w:id="142" w:author="Unknown"/>
          <w:rFonts w:ascii="Arial" w:eastAsia="Times New Roman" w:hAnsi="Arial" w:cs="Arial"/>
          <w:color w:val="3A3A3A"/>
          <w:sz w:val="23"/>
          <w:szCs w:val="23"/>
          <w:lang w:eastAsia="en-IN"/>
        </w:rPr>
      </w:pPr>
      <w:ins w:id="143" w:author="Unknown">
        <w:r w:rsidRPr="006F22CA">
          <w:rPr>
            <w:rFonts w:ascii="Arial" w:eastAsia="Times New Roman" w:hAnsi="Arial" w:cs="Arial"/>
            <w:color w:val="3A3A3A"/>
            <w:sz w:val="23"/>
            <w:szCs w:val="23"/>
            <w:lang w:eastAsia="en-IN"/>
          </w:rPr>
          <w:t>Apart from the </w:t>
        </w:r>
        <w:r w:rsidRPr="006F22CA">
          <w:rPr>
            <w:rFonts w:ascii="Arial" w:eastAsia="Times New Roman" w:hAnsi="Arial" w:cs="Arial"/>
            <w:b/>
            <w:bCs/>
            <w:color w:val="3A3A3A"/>
            <w:sz w:val="23"/>
            <w:szCs w:val="23"/>
            <w:bdr w:val="none" w:sz="0" w:space="0" w:color="auto" w:frame="1"/>
            <w:lang w:eastAsia="en-IN"/>
          </w:rPr>
          <w:t>yum </w:t>
        </w:r>
        <w:r w:rsidRPr="006F22CA">
          <w:rPr>
            <w:rFonts w:ascii="Arial" w:eastAsia="Times New Roman" w:hAnsi="Arial" w:cs="Arial"/>
            <w:color w:val="3A3A3A"/>
            <w:sz w:val="23"/>
            <w:szCs w:val="23"/>
            <w:lang w:eastAsia="en-IN"/>
          </w:rPr>
          <w:t>module, the </w:t>
        </w:r>
        <w:r w:rsidRPr="006F22CA">
          <w:rPr>
            <w:rFonts w:ascii="Arial" w:eastAsia="Times New Roman" w:hAnsi="Arial" w:cs="Arial"/>
            <w:b/>
            <w:bCs/>
            <w:color w:val="3A3A3A"/>
            <w:sz w:val="23"/>
            <w:szCs w:val="23"/>
            <w:bdr w:val="none" w:sz="0" w:space="0" w:color="auto" w:frame="1"/>
            <w:lang w:eastAsia="en-IN"/>
          </w:rPr>
          <w:t>service </w:t>
        </w:r>
        <w:r w:rsidRPr="006F22CA">
          <w:rPr>
            <w:rFonts w:ascii="Arial" w:eastAsia="Times New Roman" w:hAnsi="Arial" w:cs="Arial"/>
            <w:color w:val="3A3A3A"/>
            <w:sz w:val="23"/>
            <w:szCs w:val="23"/>
            <w:lang w:eastAsia="en-IN"/>
          </w:rPr>
          <w:t xml:space="preserve">module is also used to start the </w:t>
        </w:r>
        <w:proofErr w:type="spellStart"/>
        <w:r w:rsidRPr="006F22CA">
          <w:rPr>
            <w:rFonts w:ascii="Arial" w:eastAsia="Times New Roman" w:hAnsi="Arial" w:cs="Arial"/>
            <w:color w:val="3A3A3A"/>
            <w:sz w:val="23"/>
            <w:szCs w:val="23"/>
            <w:lang w:eastAsia="en-IN"/>
          </w:rPr>
          <w:t>httpd</w:t>
        </w:r>
        <w:proofErr w:type="spellEnd"/>
        <w:r w:rsidRPr="006F22CA">
          <w:rPr>
            <w:rFonts w:ascii="Arial" w:eastAsia="Times New Roman" w:hAnsi="Arial" w:cs="Arial"/>
            <w:color w:val="3A3A3A"/>
            <w:sz w:val="23"/>
            <w:szCs w:val="23"/>
            <w:lang w:eastAsia="en-IN"/>
          </w:rPr>
          <w:t> service. The tasks run from top to bottom synchronously.</w:t>
        </w:r>
      </w:ins>
    </w:p>
    <w:p w:rsidR="006F22CA" w:rsidRPr="006F22CA" w:rsidRDefault="006F22CA" w:rsidP="006F22CA">
      <w:pPr>
        <w:shd w:val="clear" w:color="auto" w:fill="FFFFFF"/>
        <w:spacing w:after="0" w:line="240" w:lineRule="auto"/>
        <w:rPr>
          <w:ins w:id="144" w:author="Unknown"/>
          <w:rFonts w:ascii="Arial" w:eastAsia="Times New Roman" w:hAnsi="Arial" w:cs="Arial"/>
          <w:color w:val="3A3A3A"/>
          <w:sz w:val="23"/>
          <w:szCs w:val="23"/>
          <w:lang w:eastAsia="en-IN"/>
        </w:rPr>
      </w:pPr>
      <w:ins w:id="145" w:author="Unknown">
        <w:r w:rsidRPr="006F22CA">
          <w:rPr>
            <w:rFonts w:ascii="Arial" w:eastAsia="Times New Roman" w:hAnsi="Arial" w:cs="Arial"/>
            <w:b/>
            <w:bCs/>
            <w:color w:val="FF6600"/>
            <w:sz w:val="23"/>
            <w:szCs w:val="23"/>
            <w:u w:val="single"/>
            <w:bdr w:val="none" w:sz="0" w:space="0" w:color="auto" w:frame="1"/>
            <w:lang w:eastAsia="en-IN"/>
          </w:rPr>
          <w:t>Example 14:</w:t>
        </w:r>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Install JDK</w:t>
        </w:r>
      </w:ins>
    </w:p>
    <w:p w:rsidR="006F22CA" w:rsidRPr="006F22CA" w:rsidRDefault="006F22CA" w:rsidP="006F22CA">
      <w:pPr>
        <w:shd w:val="clear" w:color="auto" w:fill="FFFFFF"/>
        <w:spacing w:after="336" w:line="240" w:lineRule="auto"/>
        <w:rPr>
          <w:ins w:id="146" w:author="Unknown"/>
          <w:rFonts w:ascii="Arial" w:eastAsia="Times New Roman" w:hAnsi="Arial" w:cs="Arial"/>
          <w:color w:val="3A3A3A"/>
          <w:sz w:val="23"/>
          <w:szCs w:val="23"/>
          <w:lang w:eastAsia="en-IN"/>
        </w:rPr>
      </w:pPr>
      <w:ins w:id="147" w:author="Unknown">
        <w:r w:rsidRPr="006F22CA">
          <w:rPr>
            <w:rFonts w:ascii="Arial" w:eastAsia="Times New Roman" w:hAnsi="Arial" w:cs="Arial"/>
            <w:color w:val="3A3A3A"/>
            <w:sz w:val="23"/>
            <w:szCs w:val="23"/>
            <w:lang w:eastAsia="en-IN"/>
          </w:rPr>
          <w:t>The following playbook will automate to install JDK 8 on all target machines or servers. JDK is a pre-requisite for most of the other software packages like Maven or Tomcat.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8" w:author="Unknown"/>
          <w:rFonts w:ascii="inherit" w:eastAsia="Times New Roman" w:hAnsi="inherit" w:cs="Courier New"/>
          <w:color w:val="3A3A3A"/>
          <w:sz w:val="23"/>
          <w:szCs w:val="23"/>
          <w:lang w:eastAsia="en-IN"/>
        </w:rPr>
      </w:pPr>
      <w:ins w:id="149" w:author="Unknown">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50" w:author="Unknown"/>
          <w:rFonts w:ascii="inherit" w:eastAsia="Times New Roman" w:hAnsi="inherit" w:cs="Courier New"/>
          <w:color w:val="3A3A3A"/>
          <w:sz w:val="23"/>
          <w:szCs w:val="23"/>
          <w:lang w:eastAsia="en-IN"/>
        </w:rPr>
      </w:pPr>
      <w:ins w:id="151"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52" w:author="Unknown"/>
          <w:rFonts w:ascii="inherit" w:eastAsia="Times New Roman" w:hAnsi="inherit" w:cs="Courier New"/>
          <w:color w:val="3A3A3A"/>
          <w:sz w:val="23"/>
          <w:szCs w:val="23"/>
          <w:lang w:eastAsia="en-IN"/>
        </w:rPr>
      </w:pPr>
      <w:ins w:id="153"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54" w:author="Unknown"/>
          <w:rFonts w:ascii="inherit" w:eastAsia="Times New Roman" w:hAnsi="inherit" w:cs="Courier New"/>
          <w:color w:val="3A3A3A"/>
          <w:sz w:val="23"/>
          <w:szCs w:val="23"/>
          <w:lang w:eastAsia="en-IN"/>
        </w:rPr>
      </w:pPr>
      <w:ins w:id="155" w:author="Unknown">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vars</w:t>
        </w:r>
        <w:proofErr w:type="spellEnd"/>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56" w:author="Unknown"/>
          <w:rFonts w:ascii="inherit" w:eastAsia="Times New Roman" w:hAnsi="inherit" w:cs="Courier New"/>
          <w:color w:val="3A3A3A"/>
          <w:sz w:val="23"/>
          <w:szCs w:val="23"/>
          <w:lang w:eastAsia="en-IN"/>
        </w:rPr>
      </w:pPr>
      <w:ins w:id="157" w:author="Unknown">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download_url</w:t>
        </w:r>
        <w:proofErr w:type="spellEnd"/>
        <w:r w:rsidRPr="006F22CA">
          <w:rPr>
            <w:rFonts w:ascii="inherit" w:eastAsia="Times New Roman" w:hAnsi="inherit" w:cs="Courier New"/>
            <w:color w:val="3A3A3A"/>
            <w:sz w:val="23"/>
            <w:szCs w:val="23"/>
            <w:lang w:eastAsia="en-IN"/>
          </w:rPr>
          <w:t>: http://download.oracle.com/otn-pub/java/jdk/8u171-b11/512cd62ec5174c3487ac17c61aaa89e8/jdk-8u171-linux-x64.rpm</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58" w:author="Unknown"/>
          <w:rFonts w:ascii="inherit" w:eastAsia="Times New Roman" w:hAnsi="inherit" w:cs="Courier New"/>
          <w:color w:val="3A3A3A"/>
          <w:sz w:val="23"/>
          <w:szCs w:val="23"/>
          <w:lang w:eastAsia="en-IN"/>
        </w:rPr>
      </w:pPr>
      <w:ins w:id="159" w:author="Unknown">
        <w:r w:rsidRPr="006F22CA">
          <w:rPr>
            <w:rFonts w:ascii="inherit" w:eastAsia="Times New Roman" w:hAnsi="inherit" w:cs="Courier New"/>
            <w:color w:val="3A3A3A"/>
            <w:sz w:val="23"/>
            <w:szCs w:val="23"/>
            <w:lang w:eastAsia="en-IN"/>
          </w:rPr>
          <w:t xml:space="preserve">  </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60" w:author="Unknown"/>
          <w:rFonts w:ascii="inherit" w:eastAsia="Times New Roman" w:hAnsi="inherit" w:cs="Courier New"/>
          <w:color w:val="3A3A3A"/>
          <w:sz w:val="23"/>
          <w:szCs w:val="23"/>
          <w:lang w:eastAsia="en-IN"/>
        </w:rPr>
      </w:pPr>
      <w:ins w:id="161"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62" w:author="Unknown"/>
          <w:rFonts w:ascii="inherit" w:eastAsia="Times New Roman" w:hAnsi="inherit" w:cs="Courier New"/>
          <w:color w:val="3A3A3A"/>
          <w:sz w:val="23"/>
          <w:szCs w:val="23"/>
          <w:lang w:eastAsia="en-IN"/>
        </w:rPr>
      </w:pPr>
      <w:ins w:id="163"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Download JDK 8 RPM file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64" w:author="Unknown"/>
          <w:rFonts w:ascii="inherit" w:eastAsia="Times New Roman" w:hAnsi="inherit" w:cs="Courier New"/>
          <w:color w:val="3A3A3A"/>
          <w:sz w:val="23"/>
          <w:szCs w:val="23"/>
          <w:lang w:eastAsia="en-IN"/>
        </w:rPr>
      </w:pPr>
      <w:ins w:id="165"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command</w:t>
        </w:r>
        <w:proofErr w:type="gramEnd"/>
        <w:r w:rsidRPr="006F22CA">
          <w:rPr>
            <w:rFonts w:ascii="inherit" w:eastAsia="Times New Roman" w:hAnsi="inherit" w:cs="Courier New"/>
            <w:color w:val="3A3A3A"/>
            <w:sz w:val="23"/>
            <w:szCs w:val="23"/>
            <w:lang w:eastAsia="en-IN"/>
          </w:rPr>
          <w:t>: "</w:t>
        </w:r>
        <w:proofErr w:type="spellStart"/>
        <w:r w:rsidRPr="006F22CA">
          <w:rPr>
            <w:rFonts w:ascii="inherit" w:eastAsia="Times New Roman" w:hAnsi="inherit" w:cs="Courier New"/>
            <w:color w:val="3A3A3A"/>
            <w:sz w:val="23"/>
            <w:szCs w:val="23"/>
            <w:lang w:eastAsia="en-IN"/>
          </w:rPr>
          <w:t>wget</w:t>
        </w:r>
        <w:proofErr w:type="spellEnd"/>
        <w:r w:rsidRPr="006F22CA">
          <w:rPr>
            <w:rFonts w:ascii="inherit" w:eastAsia="Times New Roman" w:hAnsi="inherit" w:cs="Courier New"/>
            <w:color w:val="3A3A3A"/>
            <w:sz w:val="23"/>
            <w:szCs w:val="23"/>
            <w:lang w:eastAsia="en-IN"/>
          </w:rPr>
          <w:t xml:space="preserve"> --no-check-certificate --no-cookies --header 'Cookie: </w:t>
        </w:r>
        <w:proofErr w:type="spellStart"/>
        <w:r w:rsidRPr="006F22CA">
          <w:rPr>
            <w:rFonts w:ascii="inherit" w:eastAsia="Times New Roman" w:hAnsi="inherit" w:cs="Courier New"/>
            <w:color w:val="3A3A3A"/>
            <w:sz w:val="23"/>
            <w:szCs w:val="23"/>
            <w:lang w:eastAsia="en-IN"/>
          </w:rPr>
          <w:t>oraclelicense</w:t>
        </w:r>
        <w:proofErr w:type="spellEnd"/>
        <w:r w:rsidRPr="006F22CA">
          <w:rPr>
            <w:rFonts w:ascii="inherit" w:eastAsia="Times New Roman" w:hAnsi="inherit" w:cs="Courier New"/>
            <w:color w:val="3A3A3A"/>
            <w:sz w:val="23"/>
            <w:szCs w:val="23"/>
            <w:lang w:eastAsia="en-IN"/>
          </w:rPr>
          <w:t>=accept-</w:t>
        </w:r>
        <w:proofErr w:type="spellStart"/>
        <w:r w:rsidRPr="006F22CA">
          <w:rPr>
            <w:rFonts w:ascii="inherit" w:eastAsia="Times New Roman" w:hAnsi="inherit" w:cs="Courier New"/>
            <w:color w:val="3A3A3A"/>
            <w:sz w:val="23"/>
            <w:szCs w:val="23"/>
            <w:lang w:eastAsia="en-IN"/>
          </w:rPr>
          <w:t>securebackup</w:t>
        </w:r>
        <w:proofErr w:type="spellEnd"/>
        <w:r w:rsidRPr="006F22CA">
          <w:rPr>
            <w:rFonts w:ascii="inherit" w:eastAsia="Times New Roman" w:hAnsi="inherit" w:cs="Courier New"/>
            <w:color w:val="3A3A3A"/>
            <w:sz w:val="23"/>
            <w:szCs w:val="23"/>
            <w:lang w:eastAsia="en-IN"/>
          </w:rPr>
          <w:t>-cookie' {{</w:t>
        </w:r>
        <w:proofErr w:type="spellStart"/>
        <w:r w:rsidRPr="006F22CA">
          <w:rPr>
            <w:rFonts w:ascii="inherit" w:eastAsia="Times New Roman" w:hAnsi="inherit" w:cs="Courier New"/>
            <w:color w:val="3A3A3A"/>
            <w:sz w:val="23"/>
            <w:szCs w:val="23"/>
            <w:lang w:eastAsia="en-IN"/>
          </w:rPr>
          <w:t>download_url</w:t>
        </w:r>
        <w:proofErr w:type="spellEnd"/>
        <w:r w:rsidRPr="006F22CA">
          <w:rPr>
            <w:rFonts w:ascii="inherit" w:eastAsia="Times New Roman" w:hAnsi="inherit" w:cs="Courier New"/>
            <w:color w:val="3A3A3A"/>
            <w:sz w:val="23"/>
            <w:szCs w:val="23"/>
            <w:lang w:eastAsia="en-IN"/>
          </w:rPr>
          <w:t>}} "</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66" w:author="Unknown"/>
          <w:rFonts w:ascii="inherit" w:eastAsia="Times New Roman" w:hAnsi="inherit" w:cs="Courier New"/>
          <w:color w:val="3A3A3A"/>
          <w:sz w:val="23"/>
          <w:szCs w:val="23"/>
          <w:lang w:eastAsia="en-IN"/>
        </w:rPr>
      </w:pPr>
      <w:ins w:id="167"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Install JDK 8</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68" w:author="Unknown"/>
          <w:rFonts w:ascii="inherit" w:eastAsia="Times New Roman" w:hAnsi="inherit" w:cs="Courier New"/>
          <w:color w:val="3A3A3A"/>
          <w:sz w:val="23"/>
          <w:szCs w:val="23"/>
          <w:lang w:eastAsia="en-IN"/>
        </w:rPr>
      </w:pPr>
      <w:ins w:id="169"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command</w:t>
        </w:r>
        <w:proofErr w:type="gramEnd"/>
        <w:r w:rsidRPr="006F22CA">
          <w:rPr>
            <w:rFonts w:ascii="inherit" w:eastAsia="Times New Roman" w:hAnsi="inherit" w:cs="Courier New"/>
            <w:color w:val="3A3A3A"/>
            <w:sz w:val="23"/>
            <w:szCs w:val="23"/>
            <w:lang w:eastAsia="en-IN"/>
          </w:rPr>
          <w:t>: "rpm -</w:t>
        </w:r>
        <w:proofErr w:type="spellStart"/>
        <w:r w:rsidRPr="006F22CA">
          <w:rPr>
            <w:rFonts w:ascii="inherit" w:eastAsia="Times New Roman" w:hAnsi="inherit" w:cs="Courier New"/>
            <w:color w:val="3A3A3A"/>
            <w:sz w:val="23"/>
            <w:szCs w:val="23"/>
            <w:lang w:eastAsia="en-IN"/>
          </w:rPr>
          <w:t>ivh</w:t>
        </w:r>
        <w:proofErr w:type="spellEnd"/>
        <w:r w:rsidRPr="006F22CA">
          <w:rPr>
            <w:rFonts w:ascii="inherit" w:eastAsia="Times New Roman" w:hAnsi="inherit" w:cs="Courier New"/>
            <w:color w:val="3A3A3A"/>
            <w:sz w:val="23"/>
            <w:szCs w:val="23"/>
            <w:lang w:eastAsia="en-IN"/>
          </w:rPr>
          <w:t xml:space="preserve"> jdk-8u171-linux-x64.rpm"</w:t>
        </w:r>
      </w:ins>
    </w:p>
    <w:p w:rsidR="006F22CA" w:rsidRPr="006F22CA" w:rsidRDefault="006F22CA" w:rsidP="006F22CA">
      <w:pPr>
        <w:shd w:val="clear" w:color="auto" w:fill="FFFFFF"/>
        <w:spacing w:after="0" w:line="240" w:lineRule="auto"/>
        <w:rPr>
          <w:ins w:id="170" w:author="Unknown"/>
          <w:rFonts w:ascii="Arial" w:eastAsia="Times New Roman" w:hAnsi="Arial" w:cs="Arial"/>
          <w:color w:val="3A3A3A"/>
          <w:sz w:val="23"/>
          <w:szCs w:val="23"/>
          <w:lang w:eastAsia="en-IN"/>
        </w:rPr>
      </w:pPr>
      <w:ins w:id="171" w:author="Unknown">
        <w:r w:rsidRPr="006F22CA">
          <w:rPr>
            <w:rFonts w:ascii="Arial" w:eastAsia="Times New Roman" w:hAnsi="Arial" w:cs="Arial"/>
            <w:b/>
            <w:bCs/>
            <w:color w:val="FF6600"/>
            <w:sz w:val="23"/>
            <w:szCs w:val="23"/>
            <w:u w:val="single"/>
            <w:bdr w:val="none" w:sz="0" w:space="0" w:color="auto" w:frame="1"/>
            <w:lang w:eastAsia="en-IN"/>
          </w:rPr>
          <w:t>Example 15:</w:t>
        </w:r>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Install Maven</w:t>
        </w:r>
      </w:ins>
    </w:p>
    <w:p w:rsidR="006F22CA" w:rsidRPr="006F22CA" w:rsidRDefault="006F22CA" w:rsidP="006F22CA">
      <w:pPr>
        <w:shd w:val="clear" w:color="auto" w:fill="FFFFFF"/>
        <w:spacing w:after="0" w:line="240" w:lineRule="auto"/>
        <w:rPr>
          <w:ins w:id="172" w:author="Unknown"/>
          <w:rFonts w:ascii="Arial" w:eastAsia="Times New Roman" w:hAnsi="Arial" w:cs="Arial"/>
          <w:color w:val="3A3A3A"/>
          <w:sz w:val="23"/>
          <w:szCs w:val="23"/>
          <w:lang w:eastAsia="en-IN"/>
        </w:rPr>
      </w:pPr>
      <w:ins w:id="173" w:author="Unknown">
        <w:r w:rsidRPr="006F22CA">
          <w:rPr>
            <w:rFonts w:ascii="Arial" w:eastAsia="Times New Roman" w:hAnsi="Arial" w:cs="Arial"/>
            <w:color w:val="3A3A3A"/>
            <w:sz w:val="23"/>
            <w:szCs w:val="23"/>
            <w:lang w:eastAsia="en-IN"/>
          </w:rPr>
          <w:lastRenderedPageBreak/>
          <w:t>The tasks performed are to download the maven file from the URL using the </w:t>
        </w:r>
        <w:proofErr w:type="spellStart"/>
        <w:r w:rsidRPr="006F22CA">
          <w:rPr>
            <w:rFonts w:ascii="Arial" w:eastAsia="Times New Roman" w:hAnsi="Arial" w:cs="Arial"/>
            <w:b/>
            <w:bCs/>
            <w:color w:val="3A3A3A"/>
            <w:sz w:val="23"/>
            <w:szCs w:val="23"/>
            <w:bdr w:val="none" w:sz="0" w:space="0" w:color="auto" w:frame="1"/>
            <w:lang w:eastAsia="en-IN"/>
          </w:rPr>
          <w:t>get_url</w:t>
        </w:r>
        <w:proofErr w:type="spellEnd"/>
        <w:r w:rsidRPr="006F22CA">
          <w:rPr>
            <w:rFonts w:ascii="Arial" w:eastAsia="Times New Roman" w:hAnsi="Arial" w:cs="Arial"/>
            <w:color w:val="3A3A3A"/>
            <w:sz w:val="23"/>
            <w:szCs w:val="23"/>
            <w:lang w:eastAsia="en-IN"/>
          </w:rPr>
          <w:t> module, extract the file downloaded, move it to a smaller directory, update and run the profile where the maven is added to the path.</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74" w:author="Unknown"/>
          <w:rFonts w:ascii="inherit" w:eastAsia="Times New Roman" w:hAnsi="inherit" w:cs="Courier New"/>
          <w:color w:val="3A3A3A"/>
          <w:sz w:val="23"/>
          <w:szCs w:val="23"/>
          <w:lang w:eastAsia="en-IN"/>
        </w:rPr>
      </w:pPr>
      <w:ins w:id="175" w:author="Unknown">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76" w:author="Unknown"/>
          <w:rFonts w:ascii="inherit" w:eastAsia="Times New Roman" w:hAnsi="inherit" w:cs="Courier New"/>
          <w:color w:val="3A3A3A"/>
          <w:sz w:val="23"/>
          <w:szCs w:val="23"/>
          <w:lang w:eastAsia="en-IN"/>
        </w:rPr>
      </w:pPr>
      <w:ins w:id="177"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78" w:author="Unknown"/>
          <w:rFonts w:ascii="inherit" w:eastAsia="Times New Roman" w:hAnsi="inherit" w:cs="Courier New"/>
          <w:color w:val="3A3A3A"/>
          <w:sz w:val="23"/>
          <w:szCs w:val="23"/>
          <w:lang w:eastAsia="en-IN"/>
        </w:rPr>
      </w:pPr>
      <w:ins w:id="179"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80" w:author="Unknown"/>
          <w:rFonts w:ascii="inherit" w:eastAsia="Times New Roman" w:hAnsi="inherit" w:cs="Courier New"/>
          <w:color w:val="3A3A3A"/>
          <w:sz w:val="23"/>
          <w:szCs w:val="23"/>
          <w:lang w:eastAsia="en-IN"/>
        </w:rPr>
      </w:pPr>
      <w:ins w:id="181"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82" w:author="Unknown"/>
          <w:rFonts w:ascii="inherit" w:eastAsia="Times New Roman" w:hAnsi="inherit" w:cs="Courier New"/>
          <w:color w:val="3A3A3A"/>
          <w:sz w:val="23"/>
          <w:szCs w:val="23"/>
          <w:lang w:eastAsia="en-IN"/>
        </w:rPr>
      </w:pPr>
      <w:ins w:id="183"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Download Maven</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84" w:author="Unknown"/>
          <w:rFonts w:ascii="inherit" w:eastAsia="Times New Roman" w:hAnsi="inherit" w:cs="Courier New"/>
          <w:color w:val="3A3A3A"/>
          <w:sz w:val="23"/>
          <w:szCs w:val="23"/>
          <w:lang w:eastAsia="en-IN"/>
        </w:rPr>
      </w:pPr>
      <w:ins w:id="185" w:author="Unknown">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get_url</w:t>
        </w:r>
        <w:proofErr w:type="spellEnd"/>
        <w:r w:rsidRPr="006F22CA">
          <w:rPr>
            <w:rFonts w:ascii="inherit" w:eastAsia="Times New Roman" w:hAnsi="inherit" w:cs="Courier New"/>
            <w:color w:val="3A3A3A"/>
            <w:sz w:val="23"/>
            <w:szCs w:val="23"/>
            <w:lang w:eastAsia="en-IN"/>
          </w:rPr>
          <w:t xml:space="preserve">: url=http://www-us.apache.org/dist/maven/maven-3/3.5.3/binaries/apache-maven-3.5.3-bin.tar.gz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=/opt/</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/apache-maven-3.5.3-bin.tar.gz</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86" w:author="Unknown"/>
          <w:rFonts w:ascii="inherit" w:eastAsia="Times New Roman" w:hAnsi="inherit" w:cs="Courier New"/>
          <w:color w:val="3A3A3A"/>
          <w:sz w:val="23"/>
          <w:szCs w:val="23"/>
          <w:lang w:eastAsia="en-IN"/>
        </w:rPr>
      </w:pPr>
      <w:ins w:id="187"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Extract Maven</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88" w:author="Unknown"/>
          <w:rFonts w:ascii="inherit" w:eastAsia="Times New Roman" w:hAnsi="inherit" w:cs="Courier New"/>
          <w:color w:val="3A3A3A"/>
          <w:sz w:val="23"/>
          <w:szCs w:val="23"/>
          <w:lang w:eastAsia="en-IN"/>
        </w:rPr>
      </w:pPr>
      <w:ins w:id="189"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command</w:t>
        </w:r>
        <w:proofErr w:type="gramEnd"/>
        <w:r w:rsidRPr="006F22CA">
          <w:rPr>
            <w:rFonts w:ascii="inherit" w:eastAsia="Times New Roman" w:hAnsi="inherit" w:cs="Courier New"/>
            <w:color w:val="3A3A3A"/>
            <w:sz w:val="23"/>
            <w:szCs w:val="23"/>
            <w:lang w:eastAsia="en-IN"/>
          </w:rPr>
          <w:t xml:space="preserve">: tar </w:t>
        </w:r>
        <w:proofErr w:type="spellStart"/>
        <w:r w:rsidRPr="006F22CA">
          <w:rPr>
            <w:rFonts w:ascii="inherit" w:eastAsia="Times New Roman" w:hAnsi="inherit" w:cs="Courier New"/>
            <w:color w:val="3A3A3A"/>
            <w:sz w:val="23"/>
            <w:szCs w:val="23"/>
            <w:lang w:eastAsia="en-IN"/>
          </w:rPr>
          <w:t>xvf</w:t>
        </w:r>
        <w:proofErr w:type="spellEnd"/>
        <w:r w:rsidRPr="006F22CA">
          <w:rPr>
            <w:rFonts w:ascii="inherit" w:eastAsia="Times New Roman" w:hAnsi="inherit" w:cs="Courier New"/>
            <w:color w:val="3A3A3A"/>
            <w:sz w:val="23"/>
            <w:szCs w:val="23"/>
            <w:lang w:eastAsia="en-IN"/>
          </w:rPr>
          <w:t xml:space="preserve"> /opt/</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/apache-maven-3.5.3-bin.tar.gz -C /opt/</w:t>
        </w:r>
        <w:proofErr w:type="spellStart"/>
        <w:r w:rsidRPr="006F22CA">
          <w:rPr>
            <w:rFonts w:ascii="inherit" w:eastAsia="Times New Roman" w:hAnsi="inherit" w:cs="Courier New"/>
            <w:color w:val="3A3A3A"/>
            <w:sz w:val="23"/>
            <w:szCs w:val="23"/>
            <w:lang w:eastAsia="en-IN"/>
          </w:rPr>
          <w:t>niranjan</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90" w:author="Unknown"/>
          <w:rFonts w:ascii="inherit" w:eastAsia="Times New Roman" w:hAnsi="inherit" w:cs="Courier New"/>
          <w:color w:val="3A3A3A"/>
          <w:sz w:val="23"/>
          <w:szCs w:val="23"/>
          <w:lang w:eastAsia="en-IN"/>
        </w:rPr>
      </w:pPr>
      <w:ins w:id="191"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Move to a smaller directory</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92" w:author="Unknown"/>
          <w:rFonts w:ascii="inherit" w:eastAsia="Times New Roman" w:hAnsi="inherit" w:cs="Courier New"/>
          <w:color w:val="3A3A3A"/>
          <w:sz w:val="23"/>
          <w:szCs w:val="23"/>
          <w:lang w:eastAsia="en-IN"/>
        </w:rPr>
      </w:pPr>
      <w:ins w:id="193"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command</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mv</w:t>
        </w:r>
        <w:proofErr w:type="spellEnd"/>
        <w:r w:rsidRPr="006F22CA">
          <w:rPr>
            <w:rFonts w:ascii="inherit" w:eastAsia="Times New Roman" w:hAnsi="inherit" w:cs="Courier New"/>
            <w:color w:val="3A3A3A"/>
            <w:sz w:val="23"/>
            <w:szCs w:val="23"/>
            <w:lang w:eastAsia="en-IN"/>
          </w:rPr>
          <w:t xml:space="preserve"> /opt/</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/apache-maven-3.5.3 /opt/</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/maven</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94" w:author="Unknown"/>
          <w:rFonts w:ascii="inherit" w:eastAsia="Times New Roman" w:hAnsi="inherit" w:cs="Courier New"/>
          <w:color w:val="3A3A3A"/>
          <w:sz w:val="23"/>
          <w:szCs w:val="23"/>
          <w:lang w:eastAsia="en-IN"/>
        </w:rPr>
      </w:pPr>
      <w:ins w:id="195"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Update Profile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96" w:author="Unknown"/>
          <w:rFonts w:ascii="inherit" w:eastAsia="Times New Roman" w:hAnsi="inherit" w:cs="Courier New"/>
          <w:color w:val="3A3A3A"/>
          <w:sz w:val="23"/>
          <w:szCs w:val="23"/>
          <w:lang w:eastAsia="en-IN"/>
        </w:rPr>
      </w:pPr>
      <w:ins w:id="197"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copy</w:t>
        </w:r>
        <w:proofErr w:type="gramEnd"/>
        <w:r w:rsidRPr="006F22CA">
          <w:rPr>
            <w:rFonts w:ascii="inherit" w:eastAsia="Times New Roman" w:hAnsi="inherit" w:cs="Courier New"/>
            <w:color w:val="3A3A3A"/>
            <w:sz w:val="23"/>
            <w:szCs w:val="23"/>
            <w:lang w:eastAsia="en-IN"/>
          </w:rPr>
          <w:t>: content="export M2_HOME=/opt/</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 xml:space="preserve">/maven \n"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=/etc/</w:t>
        </w:r>
        <w:proofErr w:type="spellStart"/>
        <w:r w:rsidRPr="006F22CA">
          <w:rPr>
            <w:rFonts w:ascii="inherit" w:eastAsia="Times New Roman" w:hAnsi="inherit" w:cs="Courier New"/>
            <w:color w:val="3A3A3A"/>
            <w:sz w:val="23"/>
            <w:szCs w:val="23"/>
            <w:lang w:eastAsia="en-IN"/>
          </w:rPr>
          <w:t>profile.d</w:t>
        </w:r>
        <w:proofErr w:type="spellEnd"/>
        <w:r w:rsidRPr="006F22CA">
          <w:rPr>
            <w:rFonts w:ascii="inherit" w:eastAsia="Times New Roman" w:hAnsi="inherit" w:cs="Courier New"/>
            <w:color w:val="3A3A3A"/>
            <w:sz w:val="23"/>
            <w:szCs w:val="23"/>
            <w:lang w:eastAsia="en-IN"/>
          </w:rPr>
          <w:t>/maven.sh</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98" w:author="Unknown"/>
          <w:rFonts w:ascii="inherit" w:eastAsia="Times New Roman" w:hAnsi="inherit" w:cs="Courier New"/>
          <w:color w:val="3A3A3A"/>
          <w:sz w:val="23"/>
          <w:szCs w:val="23"/>
          <w:lang w:eastAsia="en-IN"/>
        </w:rPr>
      </w:pPr>
      <w:ins w:id="199" w:author="Unknown">
        <w:r w:rsidRPr="006F22CA">
          <w:rPr>
            <w:rFonts w:ascii="inherit" w:eastAsia="Times New Roman" w:hAnsi="inherit" w:cs="Courier New"/>
            <w:color w:val="3A3A3A"/>
            <w:sz w:val="23"/>
            <w:szCs w:val="23"/>
            <w:lang w:eastAsia="en-IN"/>
          </w:rPr>
          <w:t xml:space="preserve">  # </w:t>
        </w:r>
        <w:proofErr w:type="spellStart"/>
        <w:proofErr w:type="gramStart"/>
        <w:r w:rsidRPr="006F22CA">
          <w:rPr>
            <w:rFonts w:ascii="inherit" w:eastAsia="Times New Roman" w:hAnsi="inherit" w:cs="Courier New"/>
            <w:color w:val="3A3A3A"/>
            <w:sz w:val="23"/>
            <w:szCs w:val="23"/>
            <w:lang w:eastAsia="en-IN"/>
          </w:rPr>
          <w:t>lineinfile</w:t>
        </w:r>
        <w:proofErr w:type="spellEnd"/>
        <w:proofErr w:type="gramEnd"/>
        <w:r w:rsidRPr="006F22CA">
          <w:rPr>
            <w:rFonts w:ascii="inherit" w:eastAsia="Times New Roman" w:hAnsi="inherit" w:cs="Courier New"/>
            <w:color w:val="3A3A3A"/>
            <w:sz w:val="23"/>
            <w:szCs w:val="23"/>
            <w:lang w:eastAsia="en-IN"/>
          </w:rPr>
          <w:t xml:space="preserve"> is used to add additional or append lines to existing files.</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00" w:author="Unknown"/>
          <w:rFonts w:ascii="inherit" w:eastAsia="Times New Roman" w:hAnsi="inherit" w:cs="Courier New"/>
          <w:color w:val="3A3A3A"/>
          <w:sz w:val="23"/>
          <w:szCs w:val="23"/>
          <w:lang w:eastAsia="en-IN"/>
        </w:rPr>
      </w:pPr>
      <w:ins w:id="201" w:author="Unknown">
        <w:r w:rsidRPr="006F22CA">
          <w:rPr>
            <w:rFonts w:ascii="inherit" w:eastAsia="Times New Roman" w:hAnsi="inherit" w:cs="Courier New"/>
            <w:color w:val="3A3A3A"/>
            <w:sz w:val="23"/>
            <w:szCs w:val="23"/>
            <w:lang w:eastAsia="en-IN"/>
          </w:rPr>
          <w:t xml:space="preserve">  - </w:t>
        </w:r>
        <w:proofErr w:type="spellStart"/>
        <w:proofErr w:type="gramStart"/>
        <w:r w:rsidRPr="006F22CA">
          <w:rPr>
            <w:rFonts w:ascii="inherit" w:eastAsia="Times New Roman" w:hAnsi="inherit" w:cs="Courier New"/>
            <w:color w:val="3A3A3A"/>
            <w:sz w:val="23"/>
            <w:szCs w:val="23"/>
            <w:lang w:eastAsia="en-IN"/>
          </w:rPr>
          <w:t>lineinfile</w:t>
        </w:r>
        <w:proofErr w:type="spellEnd"/>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02" w:author="Unknown"/>
          <w:rFonts w:ascii="inherit" w:eastAsia="Times New Roman" w:hAnsi="inherit" w:cs="Courier New"/>
          <w:color w:val="3A3A3A"/>
          <w:sz w:val="23"/>
          <w:szCs w:val="23"/>
          <w:lang w:eastAsia="en-IN"/>
        </w:rPr>
      </w:pPr>
      <w:ins w:id="203"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path</w:t>
        </w:r>
        <w:proofErr w:type="gramEnd"/>
        <w:r w:rsidRPr="006F22CA">
          <w:rPr>
            <w:rFonts w:ascii="inherit" w:eastAsia="Times New Roman" w:hAnsi="inherit" w:cs="Courier New"/>
            <w:color w:val="3A3A3A"/>
            <w:sz w:val="23"/>
            <w:szCs w:val="23"/>
            <w:lang w:eastAsia="en-IN"/>
          </w:rPr>
          <w:t>: /etc/</w:t>
        </w:r>
        <w:proofErr w:type="spellStart"/>
        <w:r w:rsidRPr="006F22CA">
          <w:rPr>
            <w:rFonts w:ascii="inherit" w:eastAsia="Times New Roman" w:hAnsi="inherit" w:cs="Courier New"/>
            <w:color w:val="3A3A3A"/>
            <w:sz w:val="23"/>
            <w:szCs w:val="23"/>
            <w:lang w:eastAsia="en-IN"/>
          </w:rPr>
          <w:t>profile.d</w:t>
        </w:r>
        <w:proofErr w:type="spellEnd"/>
        <w:r w:rsidRPr="006F22CA">
          <w:rPr>
            <w:rFonts w:ascii="inherit" w:eastAsia="Times New Roman" w:hAnsi="inherit" w:cs="Courier New"/>
            <w:color w:val="3A3A3A"/>
            <w:sz w:val="23"/>
            <w:szCs w:val="23"/>
            <w:lang w:eastAsia="en-IN"/>
          </w:rPr>
          <w:t>/maven.sh</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04" w:author="Unknown"/>
          <w:rFonts w:ascii="inherit" w:eastAsia="Times New Roman" w:hAnsi="inherit" w:cs="Courier New"/>
          <w:color w:val="3A3A3A"/>
          <w:sz w:val="23"/>
          <w:szCs w:val="23"/>
          <w:lang w:eastAsia="en-IN"/>
        </w:rPr>
      </w:pPr>
      <w:ins w:id="205"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line</w:t>
        </w:r>
        <w:proofErr w:type="gramEnd"/>
        <w:r w:rsidRPr="006F22CA">
          <w:rPr>
            <w:rFonts w:ascii="inherit" w:eastAsia="Times New Roman" w:hAnsi="inherit" w:cs="Courier New"/>
            <w:color w:val="3A3A3A"/>
            <w:sz w:val="23"/>
            <w:szCs w:val="23"/>
            <w:lang w:eastAsia="en-IN"/>
          </w:rPr>
          <w:t>: 'export PATH=${M2_HOME}/bin:${PATH}'</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06" w:author="Unknown"/>
          <w:rFonts w:ascii="inherit" w:eastAsia="Times New Roman" w:hAnsi="inherit" w:cs="Courier New"/>
          <w:color w:val="3A3A3A"/>
          <w:sz w:val="23"/>
          <w:szCs w:val="23"/>
          <w:lang w:eastAsia="en-IN"/>
        </w:rPr>
      </w:pPr>
      <w:ins w:id="207"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Source profile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08" w:author="Unknown"/>
          <w:rFonts w:ascii="inherit" w:eastAsia="Times New Roman" w:hAnsi="inherit" w:cs="Courier New"/>
          <w:color w:val="3A3A3A"/>
          <w:sz w:val="23"/>
          <w:szCs w:val="23"/>
          <w:lang w:eastAsia="en-IN"/>
        </w:rPr>
      </w:pPr>
      <w:ins w:id="209"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shell</w:t>
        </w:r>
        <w:proofErr w:type="gramEnd"/>
        <w:r w:rsidRPr="006F22CA">
          <w:rPr>
            <w:rFonts w:ascii="inherit" w:eastAsia="Times New Roman" w:hAnsi="inherit" w:cs="Courier New"/>
            <w:color w:val="3A3A3A"/>
            <w:sz w:val="23"/>
            <w:szCs w:val="23"/>
            <w:lang w:eastAsia="en-IN"/>
          </w:rPr>
          <w:t>: source /etc/</w:t>
        </w:r>
        <w:proofErr w:type="spellStart"/>
        <w:r w:rsidRPr="006F22CA">
          <w:rPr>
            <w:rFonts w:ascii="inherit" w:eastAsia="Times New Roman" w:hAnsi="inherit" w:cs="Courier New"/>
            <w:color w:val="3A3A3A"/>
            <w:sz w:val="23"/>
            <w:szCs w:val="23"/>
            <w:lang w:eastAsia="en-IN"/>
          </w:rPr>
          <w:t>profile.d</w:t>
        </w:r>
        <w:proofErr w:type="spellEnd"/>
        <w:r w:rsidRPr="006F22CA">
          <w:rPr>
            <w:rFonts w:ascii="inherit" w:eastAsia="Times New Roman" w:hAnsi="inherit" w:cs="Courier New"/>
            <w:color w:val="3A3A3A"/>
            <w:sz w:val="23"/>
            <w:szCs w:val="23"/>
            <w:lang w:eastAsia="en-IN"/>
          </w:rPr>
          <w:t>/maven.sh</w:t>
        </w:r>
      </w:ins>
    </w:p>
    <w:p w:rsidR="006F22CA" w:rsidRPr="006F22CA" w:rsidRDefault="006F22CA" w:rsidP="006F22CA">
      <w:pPr>
        <w:shd w:val="clear" w:color="auto" w:fill="FFFFFF"/>
        <w:spacing w:after="0" w:line="240" w:lineRule="auto"/>
        <w:rPr>
          <w:ins w:id="210" w:author="Unknown"/>
          <w:rFonts w:ascii="Arial" w:eastAsia="Times New Roman" w:hAnsi="Arial" w:cs="Arial"/>
          <w:color w:val="3A3A3A"/>
          <w:sz w:val="23"/>
          <w:szCs w:val="23"/>
          <w:lang w:eastAsia="en-IN"/>
        </w:rPr>
      </w:pPr>
      <w:ins w:id="211" w:author="Unknown">
        <w:r w:rsidRPr="006F22CA">
          <w:rPr>
            <w:rFonts w:ascii="Arial" w:eastAsia="Times New Roman" w:hAnsi="Arial" w:cs="Arial"/>
            <w:b/>
            <w:bCs/>
            <w:color w:val="FF6600"/>
            <w:sz w:val="23"/>
            <w:szCs w:val="23"/>
            <w:u w:val="single"/>
            <w:bdr w:val="none" w:sz="0" w:space="0" w:color="auto" w:frame="1"/>
            <w:lang w:eastAsia="en-IN"/>
          </w:rPr>
          <w:t>Example 16:</w:t>
        </w:r>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Install Tomcat 8</w:t>
        </w:r>
      </w:ins>
    </w:p>
    <w:p w:rsidR="006F22CA" w:rsidRPr="006F22CA" w:rsidRDefault="006F22CA" w:rsidP="006F22CA">
      <w:pPr>
        <w:shd w:val="clear" w:color="auto" w:fill="FFFFFF"/>
        <w:spacing w:after="336" w:line="240" w:lineRule="auto"/>
        <w:rPr>
          <w:ins w:id="212" w:author="Unknown"/>
          <w:rFonts w:ascii="Arial" w:eastAsia="Times New Roman" w:hAnsi="Arial" w:cs="Arial"/>
          <w:color w:val="3A3A3A"/>
          <w:sz w:val="23"/>
          <w:szCs w:val="23"/>
          <w:lang w:eastAsia="en-IN"/>
        </w:rPr>
      </w:pPr>
      <w:proofErr w:type="gramStart"/>
      <w:ins w:id="213" w:author="Unknown">
        <w:r w:rsidRPr="006F22CA">
          <w:rPr>
            <w:rFonts w:ascii="Arial" w:eastAsia="Times New Roman" w:hAnsi="Arial" w:cs="Arial"/>
            <w:color w:val="3A3A3A"/>
            <w:sz w:val="23"/>
            <w:szCs w:val="23"/>
            <w:lang w:eastAsia="en-IN"/>
          </w:rPr>
          <w:t>The below playbook helps to install and start Tomcat 8 on to the target machines or servers.</w:t>
        </w:r>
        <w:proofErr w:type="gramEnd"/>
      </w:ins>
    </w:p>
    <w:p w:rsidR="006F22CA" w:rsidRPr="006F22CA" w:rsidRDefault="006F22CA" w:rsidP="006F22CA">
      <w:pPr>
        <w:shd w:val="clear" w:color="auto" w:fill="FFFFFF"/>
        <w:spacing w:after="0" w:line="240" w:lineRule="auto"/>
        <w:rPr>
          <w:ins w:id="214" w:author="Unknown"/>
          <w:rFonts w:ascii="Arial" w:eastAsia="Times New Roman" w:hAnsi="Arial" w:cs="Arial"/>
          <w:color w:val="3A3A3A"/>
          <w:sz w:val="23"/>
          <w:szCs w:val="23"/>
          <w:lang w:eastAsia="en-IN"/>
        </w:rPr>
      </w:pPr>
      <w:ins w:id="215" w:author="Unknown">
        <w:r w:rsidRPr="006F22CA">
          <w:rPr>
            <w:rFonts w:ascii="Arial" w:eastAsia="Times New Roman" w:hAnsi="Arial" w:cs="Arial"/>
            <w:color w:val="3A3A3A"/>
            <w:sz w:val="23"/>
            <w:szCs w:val="23"/>
            <w:lang w:eastAsia="en-IN"/>
          </w:rPr>
          <w:t>You can click </w:t>
        </w:r>
        <w:r w:rsidR="00AE2890" w:rsidRPr="006F22CA">
          <w:rPr>
            <w:rFonts w:ascii="Arial" w:eastAsia="Times New Roman" w:hAnsi="Arial" w:cs="Arial"/>
            <w:color w:val="3A3A3A"/>
            <w:sz w:val="23"/>
            <w:szCs w:val="23"/>
            <w:lang w:eastAsia="en-IN"/>
          </w:rPr>
          <w:fldChar w:fldCharType="begin"/>
        </w:r>
        <w:r w:rsidRPr="006F22CA">
          <w:rPr>
            <w:rFonts w:ascii="Arial" w:eastAsia="Times New Roman" w:hAnsi="Arial" w:cs="Arial"/>
            <w:color w:val="3A3A3A"/>
            <w:sz w:val="23"/>
            <w:szCs w:val="23"/>
            <w:lang w:eastAsia="en-IN"/>
          </w:rPr>
          <w:instrText xml:space="preserve"> HYPERLINK "http://tomcat.apache.org/download-80.cgi" \t "_blank" </w:instrText>
        </w:r>
        <w:r w:rsidR="00AE2890" w:rsidRPr="006F22CA">
          <w:rPr>
            <w:rFonts w:ascii="Arial" w:eastAsia="Times New Roman" w:hAnsi="Arial" w:cs="Arial"/>
            <w:color w:val="3A3A3A"/>
            <w:sz w:val="23"/>
            <w:szCs w:val="23"/>
            <w:lang w:eastAsia="en-IN"/>
          </w:rPr>
          <w:fldChar w:fldCharType="separate"/>
        </w:r>
        <w:r w:rsidRPr="006F22CA">
          <w:rPr>
            <w:rFonts w:ascii="Arial" w:eastAsia="Times New Roman" w:hAnsi="Arial" w:cs="Arial"/>
            <w:color w:val="A53E33"/>
            <w:sz w:val="23"/>
            <w:szCs w:val="23"/>
            <w:bdr w:val="none" w:sz="0" w:space="0" w:color="auto" w:frame="1"/>
            <w:lang w:eastAsia="en-IN"/>
          </w:rPr>
          <w:t>here</w:t>
        </w:r>
        <w:r w:rsidR="00AE2890" w:rsidRPr="006F22CA">
          <w:rPr>
            <w:rFonts w:ascii="Arial" w:eastAsia="Times New Roman" w:hAnsi="Arial" w:cs="Arial"/>
            <w:color w:val="3A3A3A"/>
            <w:sz w:val="23"/>
            <w:szCs w:val="23"/>
            <w:lang w:eastAsia="en-IN"/>
          </w:rPr>
          <w:fldChar w:fldCharType="end"/>
        </w:r>
        <w:r w:rsidRPr="006F22CA">
          <w:rPr>
            <w:rFonts w:ascii="Arial" w:eastAsia="Times New Roman" w:hAnsi="Arial" w:cs="Arial"/>
            <w:color w:val="3A3A3A"/>
            <w:sz w:val="23"/>
            <w:szCs w:val="23"/>
            <w:lang w:eastAsia="en-IN"/>
          </w:rPr>
          <w:t> to copy the link location of the latest version of Tomcat 8. Click </w:t>
        </w:r>
        <w:r w:rsidR="00AE2890" w:rsidRPr="006F22CA">
          <w:rPr>
            <w:rFonts w:ascii="Arial" w:eastAsia="Times New Roman" w:hAnsi="Arial" w:cs="Arial"/>
            <w:color w:val="3A3A3A"/>
            <w:sz w:val="23"/>
            <w:szCs w:val="23"/>
            <w:lang w:eastAsia="en-IN"/>
          </w:rPr>
          <w:fldChar w:fldCharType="begin"/>
        </w:r>
        <w:r w:rsidRPr="006F22CA">
          <w:rPr>
            <w:rFonts w:ascii="Arial" w:eastAsia="Times New Roman" w:hAnsi="Arial" w:cs="Arial"/>
            <w:color w:val="3A3A3A"/>
            <w:sz w:val="23"/>
            <w:szCs w:val="23"/>
            <w:lang w:eastAsia="en-IN"/>
          </w:rPr>
          <w:instrText xml:space="preserve"> HYPERLINK "http://www-us.apache.org/dist/tomcat/tomcat-8/v8.5.32/bin/apache-tomcat-8.5.32.tar.gz" \t "_blank" </w:instrText>
        </w:r>
        <w:r w:rsidR="00AE2890" w:rsidRPr="006F22CA">
          <w:rPr>
            <w:rFonts w:ascii="Arial" w:eastAsia="Times New Roman" w:hAnsi="Arial" w:cs="Arial"/>
            <w:color w:val="3A3A3A"/>
            <w:sz w:val="23"/>
            <w:szCs w:val="23"/>
            <w:lang w:eastAsia="en-IN"/>
          </w:rPr>
          <w:fldChar w:fldCharType="separate"/>
        </w:r>
        <w:r w:rsidRPr="006F22CA">
          <w:rPr>
            <w:rFonts w:ascii="Arial" w:eastAsia="Times New Roman" w:hAnsi="Arial" w:cs="Arial"/>
            <w:color w:val="A53E33"/>
            <w:sz w:val="23"/>
            <w:szCs w:val="23"/>
            <w:bdr w:val="none" w:sz="0" w:space="0" w:color="auto" w:frame="1"/>
            <w:lang w:eastAsia="en-IN"/>
          </w:rPr>
          <w:t>here</w:t>
        </w:r>
        <w:r w:rsidR="00AE2890" w:rsidRPr="006F22CA">
          <w:rPr>
            <w:rFonts w:ascii="Arial" w:eastAsia="Times New Roman" w:hAnsi="Arial" w:cs="Arial"/>
            <w:color w:val="3A3A3A"/>
            <w:sz w:val="23"/>
            <w:szCs w:val="23"/>
            <w:lang w:eastAsia="en-IN"/>
          </w:rPr>
          <w:fldChar w:fldCharType="end"/>
        </w:r>
        <w:r w:rsidRPr="006F22CA">
          <w:rPr>
            <w:rFonts w:ascii="Arial" w:eastAsia="Times New Roman" w:hAnsi="Arial" w:cs="Arial"/>
            <w:color w:val="3A3A3A"/>
            <w:sz w:val="23"/>
            <w:szCs w:val="23"/>
            <w:lang w:eastAsia="en-IN"/>
          </w:rPr>
          <w:t> for the URL containing Tomcat 8 tar file that I have used in this playbook.</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16" w:author="Unknown"/>
          <w:rFonts w:ascii="inherit" w:eastAsia="Times New Roman" w:hAnsi="inherit" w:cs="Courier New"/>
          <w:color w:val="3A3A3A"/>
          <w:sz w:val="23"/>
          <w:szCs w:val="23"/>
          <w:lang w:eastAsia="en-IN"/>
        </w:rPr>
      </w:pPr>
      <w:ins w:id="217" w:author="Unknown">
        <w:r w:rsidRPr="006F22CA">
          <w:rPr>
            <w:rFonts w:ascii="inherit" w:eastAsia="Times New Roman" w:hAnsi="inherit" w:cs="Courier New"/>
            <w:color w:val="3A3A3A"/>
            <w:sz w:val="23"/>
            <w:szCs w:val="23"/>
            <w:lang w:eastAsia="en-IN"/>
          </w:rPr>
          <w:lastRenderedPageBreak/>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18" w:author="Unknown"/>
          <w:rFonts w:ascii="inherit" w:eastAsia="Times New Roman" w:hAnsi="inherit" w:cs="Courier New"/>
          <w:color w:val="3A3A3A"/>
          <w:sz w:val="23"/>
          <w:szCs w:val="23"/>
          <w:lang w:eastAsia="en-IN"/>
        </w:rPr>
      </w:pPr>
      <w:ins w:id="219"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20" w:author="Unknown"/>
          <w:rFonts w:ascii="inherit" w:eastAsia="Times New Roman" w:hAnsi="inherit" w:cs="Courier New"/>
          <w:color w:val="3A3A3A"/>
          <w:sz w:val="23"/>
          <w:szCs w:val="23"/>
          <w:lang w:eastAsia="en-IN"/>
        </w:rPr>
      </w:pPr>
      <w:ins w:id="221"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22" w:author="Unknown"/>
          <w:rFonts w:ascii="inherit" w:eastAsia="Times New Roman" w:hAnsi="inherit" w:cs="Courier New"/>
          <w:color w:val="3A3A3A"/>
          <w:sz w:val="23"/>
          <w:szCs w:val="23"/>
          <w:lang w:eastAsia="en-IN"/>
        </w:rPr>
      </w:pPr>
      <w:ins w:id="223" w:author="Unknown">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gather_facts</w:t>
        </w:r>
        <w:proofErr w:type="spellEnd"/>
        <w:r w:rsidRPr="006F22CA">
          <w:rPr>
            <w:rFonts w:ascii="inherit" w:eastAsia="Times New Roman" w:hAnsi="inherit" w:cs="Courier New"/>
            <w:color w:val="3A3A3A"/>
            <w:sz w:val="23"/>
            <w:szCs w:val="23"/>
            <w:lang w:eastAsia="en-IN"/>
          </w:rPr>
          <w:t>: no</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24" w:author="Unknown"/>
          <w:rFonts w:ascii="inherit" w:eastAsia="Times New Roman" w:hAnsi="inherit" w:cs="Courier New"/>
          <w:color w:val="3A3A3A"/>
          <w:sz w:val="23"/>
          <w:szCs w:val="23"/>
          <w:lang w:eastAsia="en-IN"/>
        </w:rPr>
      </w:pPr>
      <w:ins w:id="225"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26" w:author="Unknown"/>
          <w:rFonts w:ascii="inherit" w:eastAsia="Times New Roman" w:hAnsi="inherit" w:cs="Courier New"/>
          <w:color w:val="3A3A3A"/>
          <w:sz w:val="23"/>
          <w:szCs w:val="23"/>
          <w:lang w:eastAsia="en-IN"/>
        </w:rPr>
      </w:pPr>
      <w:ins w:id="227"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Download Tomcat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28" w:author="Unknown"/>
          <w:rFonts w:ascii="inherit" w:eastAsia="Times New Roman" w:hAnsi="inherit" w:cs="Courier New"/>
          <w:color w:val="3A3A3A"/>
          <w:sz w:val="23"/>
          <w:szCs w:val="23"/>
          <w:lang w:eastAsia="en-IN"/>
        </w:rPr>
      </w:pPr>
      <w:ins w:id="229" w:author="Unknown">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get_url</w:t>
        </w:r>
        <w:proofErr w:type="spellEnd"/>
        <w:r w:rsidRPr="006F22CA">
          <w:rPr>
            <w:rFonts w:ascii="inherit" w:eastAsia="Times New Roman" w:hAnsi="inherit" w:cs="Courier New"/>
            <w:color w:val="3A3A3A"/>
            <w:sz w:val="23"/>
            <w:szCs w:val="23"/>
            <w:lang w:eastAsia="en-IN"/>
          </w:rPr>
          <w:t xml:space="preserve">: url=http://www-us.apache.org/dist/tomcat/tomcat-8/v8.5.32/bin/apache-tomcat-8.5.32.tar.gz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=/home/</w:t>
        </w:r>
        <w:proofErr w:type="spellStart"/>
        <w:r w:rsidRPr="006F22CA">
          <w:rPr>
            <w:rFonts w:ascii="inherit" w:eastAsia="Times New Roman" w:hAnsi="inherit" w:cs="Courier New"/>
            <w:color w:val="3A3A3A"/>
            <w:sz w:val="23"/>
            <w:szCs w:val="23"/>
            <w:lang w:eastAsia="en-IN"/>
          </w:rPr>
          <w:t>ansible</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30" w:author="Unknown"/>
          <w:rFonts w:ascii="inherit" w:eastAsia="Times New Roman" w:hAnsi="inherit" w:cs="Courier New"/>
          <w:color w:val="3A3A3A"/>
          <w:sz w:val="23"/>
          <w:szCs w:val="23"/>
          <w:lang w:eastAsia="en-IN"/>
        </w:rPr>
      </w:pP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31" w:author="Unknown"/>
          <w:rFonts w:ascii="inherit" w:eastAsia="Times New Roman" w:hAnsi="inherit" w:cs="Courier New"/>
          <w:color w:val="3A3A3A"/>
          <w:sz w:val="23"/>
          <w:szCs w:val="23"/>
          <w:lang w:eastAsia="en-IN"/>
        </w:rPr>
      </w:pPr>
      <w:ins w:id="232"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Extract the file downloaded tomcat file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33" w:author="Unknown"/>
          <w:rFonts w:ascii="inherit" w:eastAsia="Times New Roman" w:hAnsi="inherit" w:cs="Courier New"/>
          <w:color w:val="3A3A3A"/>
          <w:sz w:val="23"/>
          <w:szCs w:val="23"/>
          <w:lang w:eastAsia="en-IN"/>
        </w:rPr>
      </w:pPr>
      <w:ins w:id="23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command</w:t>
        </w:r>
        <w:proofErr w:type="gramEnd"/>
        <w:r w:rsidRPr="006F22CA">
          <w:rPr>
            <w:rFonts w:ascii="inherit" w:eastAsia="Times New Roman" w:hAnsi="inherit" w:cs="Courier New"/>
            <w:color w:val="3A3A3A"/>
            <w:sz w:val="23"/>
            <w:szCs w:val="23"/>
            <w:lang w:eastAsia="en-IN"/>
          </w:rPr>
          <w:t xml:space="preserve">: tar </w:t>
        </w:r>
        <w:proofErr w:type="spellStart"/>
        <w:r w:rsidRPr="006F22CA">
          <w:rPr>
            <w:rFonts w:ascii="inherit" w:eastAsia="Times New Roman" w:hAnsi="inherit" w:cs="Courier New"/>
            <w:color w:val="3A3A3A"/>
            <w:sz w:val="23"/>
            <w:szCs w:val="23"/>
            <w:lang w:eastAsia="en-IN"/>
          </w:rPr>
          <w:t>xvf</w:t>
        </w:r>
        <w:proofErr w:type="spellEnd"/>
        <w:r w:rsidRPr="006F22CA">
          <w:rPr>
            <w:rFonts w:ascii="inherit" w:eastAsia="Times New Roman" w:hAnsi="inherit" w:cs="Courier New"/>
            <w:color w:val="3A3A3A"/>
            <w:sz w:val="23"/>
            <w:szCs w:val="23"/>
            <w:lang w:eastAsia="en-IN"/>
          </w:rPr>
          <w:t xml:space="preserve"> apache-tomcat-8.5.32.tar.gz</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35" w:author="Unknown"/>
          <w:rFonts w:ascii="inherit" w:eastAsia="Times New Roman" w:hAnsi="inherit" w:cs="Courier New"/>
          <w:color w:val="3A3A3A"/>
          <w:sz w:val="23"/>
          <w:szCs w:val="23"/>
          <w:lang w:eastAsia="en-IN"/>
        </w:rPr>
      </w:pPr>
      <w:ins w:id="236" w:author="Unknown">
        <w:r w:rsidRPr="006F22CA">
          <w:rPr>
            <w:rFonts w:ascii="inherit" w:eastAsia="Times New Roman" w:hAnsi="inherit" w:cs="Courier New"/>
            <w:color w:val="3A3A3A"/>
            <w:sz w:val="23"/>
            <w:szCs w:val="23"/>
            <w:lang w:eastAsia="en-IN"/>
          </w:rPr>
          <w:t xml:space="preserve"> </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37" w:author="Unknown"/>
          <w:rFonts w:ascii="inherit" w:eastAsia="Times New Roman" w:hAnsi="inherit" w:cs="Courier New"/>
          <w:color w:val="3A3A3A"/>
          <w:sz w:val="23"/>
          <w:szCs w:val="23"/>
          <w:lang w:eastAsia="en-IN"/>
        </w:rPr>
      </w:pPr>
      <w:ins w:id="238"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Move the Tomcat directory to a smaller one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39" w:author="Unknown"/>
          <w:rFonts w:ascii="inherit" w:eastAsia="Times New Roman" w:hAnsi="inherit" w:cs="Courier New"/>
          <w:color w:val="3A3A3A"/>
          <w:sz w:val="23"/>
          <w:szCs w:val="23"/>
          <w:lang w:eastAsia="en-IN"/>
        </w:rPr>
      </w:pPr>
      <w:ins w:id="240"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command</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mv</w:t>
        </w:r>
        <w:proofErr w:type="spellEnd"/>
        <w:r w:rsidRPr="006F22CA">
          <w:rPr>
            <w:rFonts w:ascii="inherit" w:eastAsia="Times New Roman" w:hAnsi="inherit" w:cs="Courier New"/>
            <w:color w:val="3A3A3A"/>
            <w:sz w:val="23"/>
            <w:szCs w:val="23"/>
            <w:lang w:eastAsia="en-IN"/>
          </w:rPr>
          <w:t xml:space="preserve"> apache-tomcat-8.5.32 tomcat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41" w:author="Unknown"/>
          <w:rFonts w:ascii="inherit" w:eastAsia="Times New Roman" w:hAnsi="inherit" w:cs="Courier New"/>
          <w:color w:val="3A3A3A"/>
          <w:sz w:val="23"/>
          <w:szCs w:val="23"/>
          <w:lang w:eastAsia="en-IN"/>
        </w:rPr>
      </w:pPr>
      <w:ins w:id="242" w:author="Unknown">
        <w:r w:rsidRPr="006F22CA">
          <w:rPr>
            <w:rFonts w:ascii="inherit" w:eastAsia="Times New Roman" w:hAnsi="inherit" w:cs="Courier New"/>
            <w:color w:val="3A3A3A"/>
            <w:sz w:val="23"/>
            <w:szCs w:val="23"/>
            <w:lang w:eastAsia="en-IN"/>
          </w:rPr>
          <w:t xml:space="preserve">  </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43" w:author="Unknown"/>
          <w:rFonts w:ascii="inherit" w:eastAsia="Times New Roman" w:hAnsi="inherit" w:cs="Courier New"/>
          <w:color w:val="3A3A3A"/>
          <w:sz w:val="23"/>
          <w:szCs w:val="23"/>
          <w:lang w:eastAsia="en-IN"/>
        </w:rPr>
      </w:pPr>
      <w:ins w:id="244"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Change Ownership and group of the Tomcat directory</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45" w:author="Unknown"/>
          <w:rFonts w:ascii="inherit" w:eastAsia="Times New Roman" w:hAnsi="inherit" w:cs="Courier New"/>
          <w:color w:val="3A3A3A"/>
          <w:sz w:val="23"/>
          <w:szCs w:val="23"/>
          <w:lang w:eastAsia="en-IN"/>
        </w:rPr>
      </w:pPr>
      <w:ins w:id="246"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file</w:t>
        </w:r>
        <w:proofErr w:type="gramEnd"/>
        <w:r w:rsidRPr="006F22CA">
          <w:rPr>
            <w:rFonts w:ascii="inherit" w:eastAsia="Times New Roman" w:hAnsi="inherit" w:cs="Courier New"/>
            <w:color w:val="3A3A3A"/>
            <w:sz w:val="23"/>
            <w:szCs w:val="23"/>
            <w:lang w:eastAsia="en-IN"/>
          </w:rPr>
          <w:t>: path=/home/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/tomcat owner=</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group=</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mode=775 state=directory </w:t>
        </w:r>
        <w:proofErr w:type="spellStart"/>
        <w:r w:rsidRPr="006F22CA">
          <w:rPr>
            <w:rFonts w:ascii="inherit" w:eastAsia="Times New Roman" w:hAnsi="inherit" w:cs="Courier New"/>
            <w:color w:val="3A3A3A"/>
            <w:sz w:val="23"/>
            <w:szCs w:val="23"/>
            <w:lang w:eastAsia="en-IN"/>
          </w:rPr>
          <w:t>recurse</w:t>
        </w:r>
        <w:proofErr w:type="spellEnd"/>
        <w:r w:rsidRPr="006F22CA">
          <w:rPr>
            <w:rFonts w:ascii="inherit" w:eastAsia="Times New Roman" w:hAnsi="inherit" w:cs="Courier New"/>
            <w:color w:val="3A3A3A"/>
            <w:sz w:val="23"/>
            <w:szCs w:val="23"/>
            <w:lang w:eastAsia="en-IN"/>
          </w:rPr>
          <w:t>=yes</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47" w:author="Unknown"/>
          <w:rFonts w:ascii="inherit" w:eastAsia="Times New Roman" w:hAnsi="inherit" w:cs="Courier New"/>
          <w:color w:val="3A3A3A"/>
          <w:sz w:val="23"/>
          <w:szCs w:val="23"/>
          <w:lang w:eastAsia="en-IN"/>
        </w:rPr>
      </w:pPr>
      <w:ins w:id="248" w:author="Unknown">
        <w:r w:rsidRPr="006F22CA">
          <w:rPr>
            <w:rFonts w:ascii="inherit" w:eastAsia="Times New Roman" w:hAnsi="inherit" w:cs="Courier New"/>
            <w:color w:val="3A3A3A"/>
            <w:sz w:val="23"/>
            <w:szCs w:val="23"/>
            <w:lang w:eastAsia="en-IN"/>
          </w:rPr>
          <w:t xml:space="preserve"> </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49" w:author="Unknown"/>
          <w:rFonts w:ascii="inherit" w:eastAsia="Times New Roman" w:hAnsi="inherit" w:cs="Courier New"/>
          <w:color w:val="3A3A3A"/>
          <w:sz w:val="23"/>
          <w:szCs w:val="23"/>
          <w:lang w:eastAsia="en-IN"/>
        </w:rPr>
      </w:pPr>
      <w:ins w:id="250"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Start Tomcat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51" w:author="Unknown"/>
          <w:rFonts w:ascii="inherit" w:eastAsia="Times New Roman" w:hAnsi="inherit" w:cs="Courier New"/>
          <w:color w:val="3A3A3A"/>
          <w:sz w:val="23"/>
          <w:szCs w:val="23"/>
          <w:lang w:eastAsia="en-IN"/>
        </w:rPr>
      </w:pPr>
      <w:ins w:id="252"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command</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nohup</w:t>
        </w:r>
        <w:proofErr w:type="spellEnd"/>
        <w:r w:rsidRPr="006F22CA">
          <w:rPr>
            <w:rFonts w:ascii="inherit" w:eastAsia="Times New Roman" w:hAnsi="inherit" w:cs="Courier New"/>
            <w:color w:val="3A3A3A"/>
            <w:sz w:val="23"/>
            <w:szCs w:val="23"/>
            <w:lang w:eastAsia="en-IN"/>
          </w:rPr>
          <w:t xml:space="preserve">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/tomcat/bin/startup.sh # Execute command even after you have exited from the shell prompt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53" w:author="Unknown"/>
          <w:rFonts w:ascii="inherit" w:eastAsia="Times New Roman" w:hAnsi="inherit" w:cs="Courier New"/>
          <w:color w:val="3A3A3A"/>
          <w:sz w:val="23"/>
          <w:szCs w:val="23"/>
          <w:lang w:eastAsia="en-IN"/>
        </w:rPr>
      </w:pPr>
      <w:ins w:id="25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55" w:author="Unknown"/>
          <w:rFonts w:ascii="inherit" w:eastAsia="Times New Roman" w:hAnsi="inherit" w:cs="Courier New"/>
          <w:color w:val="3A3A3A"/>
          <w:sz w:val="23"/>
          <w:szCs w:val="23"/>
          <w:lang w:eastAsia="en-IN"/>
        </w:rPr>
      </w:pPr>
      <w:ins w:id="256" w:author="Unknown">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become_user</w:t>
        </w:r>
        <w:proofErr w:type="spell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ansible</w:t>
        </w:r>
        <w:proofErr w:type="spellEnd"/>
      </w:ins>
    </w:p>
    <w:p w:rsidR="006F22CA" w:rsidRPr="006F22CA" w:rsidRDefault="006F22CA" w:rsidP="006F22CA">
      <w:pPr>
        <w:shd w:val="clear" w:color="auto" w:fill="FFFFFF"/>
        <w:spacing w:after="0" w:line="240" w:lineRule="auto"/>
        <w:rPr>
          <w:ins w:id="257" w:author="Unknown"/>
          <w:rFonts w:ascii="Arial" w:eastAsia="Times New Roman" w:hAnsi="Arial" w:cs="Arial"/>
          <w:color w:val="3A3A3A"/>
          <w:sz w:val="23"/>
          <w:szCs w:val="23"/>
          <w:lang w:eastAsia="en-IN"/>
        </w:rPr>
      </w:pPr>
      <w:ins w:id="258" w:author="Unknown">
        <w:r w:rsidRPr="006F22CA">
          <w:rPr>
            <w:rFonts w:ascii="Arial" w:eastAsia="Times New Roman" w:hAnsi="Arial" w:cs="Arial"/>
            <w:b/>
            <w:bCs/>
            <w:color w:val="FF6600"/>
            <w:sz w:val="23"/>
            <w:szCs w:val="23"/>
            <w:u w:val="single"/>
            <w:bdr w:val="none" w:sz="0" w:space="0" w:color="auto" w:frame="1"/>
            <w:lang w:eastAsia="en-IN"/>
          </w:rPr>
          <w:lastRenderedPageBreak/>
          <w:t>Example 17:</w:t>
        </w:r>
        <w:r w:rsidRPr="006F22CA">
          <w:rPr>
            <w:rFonts w:ascii="Arial" w:eastAsia="Times New Roman" w:hAnsi="Arial" w:cs="Arial"/>
            <w:color w:val="3A3A3A"/>
            <w:sz w:val="23"/>
            <w:szCs w:val="23"/>
            <w:lang w:eastAsia="en-IN"/>
          </w:rPr>
          <w:t> </w:t>
        </w:r>
        <w:proofErr w:type="spellStart"/>
        <w:r w:rsidRPr="006F22CA">
          <w:rPr>
            <w:rFonts w:ascii="Arial" w:eastAsia="Times New Roman" w:hAnsi="Arial" w:cs="Arial"/>
            <w:color w:val="3A3A3A"/>
            <w:sz w:val="23"/>
            <w:szCs w:val="23"/>
            <w:lang w:eastAsia="en-IN"/>
          </w:rPr>
          <w:t>pre_tasks</w:t>
        </w:r>
        <w:proofErr w:type="spellEnd"/>
        <w:r w:rsidRPr="006F22CA">
          <w:rPr>
            <w:rFonts w:ascii="Arial" w:eastAsia="Times New Roman" w:hAnsi="Arial" w:cs="Arial"/>
            <w:color w:val="3A3A3A"/>
            <w:sz w:val="23"/>
            <w:szCs w:val="23"/>
            <w:lang w:eastAsia="en-IN"/>
          </w:rPr>
          <w:t xml:space="preserve">, </w:t>
        </w:r>
        <w:proofErr w:type="spellStart"/>
        <w:r w:rsidRPr="006F22CA">
          <w:rPr>
            <w:rFonts w:ascii="Arial" w:eastAsia="Times New Roman" w:hAnsi="Arial" w:cs="Arial"/>
            <w:color w:val="3A3A3A"/>
            <w:sz w:val="23"/>
            <w:szCs w:val="23"/>
            <w:lang w:eastAsia="en-IN"/>
          </w:rPr>
          <w:t>post_tasks</w:t>
        </w:r>
        <w:proofErr w:type="spellEnd"/>
        <w:r w:rsidRPr="006F22CA">
          <w:rPr>
            <w:rFonts w:ascii="Arial" w:eastAsia="Times New Roman" w:hAnsi="Arial" w:cs="Arial"/>
            <w:color w:val="3A3A3A"/>
            <w:sz w:val="23"/>
            <w:szCs w:val="23"/>
            <w:lang w:eastAsia="en-IN"/>
          </w:rPr>
          <w:t>, and tags</w:t>
        </w:r>
      </w:ins>
    </w:p>
    <w:p w:rsidR="006F22CA" w:rsidRPr="006F22CA" w:rsidRDefault="006F22CA" w:rsidP="006F22CA">
      <w:pPr>
        <w:shd w:val="clear" w:color="auto" w:fill="FFFFFF"/>
        <w:spacing w:after="0" w:line="240" w:lineRule="auto"/>
        <w:rPr>
          <w:ins w:id="259" w:author="Unknown"/>
          <w:rFonts w:ascii="Arial" w:eastAsia="Times New Roman" w:hAnsi="Arial" w:cs="Arial"/>
          <w:color w:val="3A3A3A"/>
          <w:sz w:val="23"/>
          <w:szCs w:val="23"/>
          <w:lang w:eastAsia="en-IN"/>
        </w:rPr>
      </w:pPr>
      <w:ins w:id="260" w:author="Unknown">
        <w:r w:rsidRPr="006F22CA">
          <w:rPr>
            <w:rFonts w:ascii="Arial" w:eastAsia="Times New Roman" w:hAnsi="Arial" w:cs="Arial"/>
            <w:color w:val="3A3A3A"/>
            <w:sz w:val="23"/>
            <w:szCs w:val="23"/>
            <w:lang w:eastAsia="en-IN"/>
          </w:rPr>
          <w:t>You can use </w:t>
        </w:r>
        <w:proofErr w:type="spellStart"/>
        <w:r w:rsidRPr="006F22CA">
          <w:rPr>
            <w:rFonts w:ascii="Arial" w:eastAsia="Times New Roman" w:hAnsi="Arial" w:cs="Arial"/>
            <w:b/>
            <w:bCs/>
            <w:color w:val="3A3A3A"/>
            <w:sz w:val="23"/>
            <w:szCs w:val="23"/>
            <w:bdr w:val="none" w:sz="0" w:space="0" w:color="auto" w:frame="1"/>
            <w:lang w:eastAsia="en-IN"/>
          </w:rPr>
          <w:t>pre_tasks</w:t>
        </w:r>
        <w:proofErr w:type="spellEnd"/>
        <w:r w:rsidRPr="006F22CA">
          <w:rPr>
            <w:rFonts w:ascii="Arial" w:eastAsia="Times New Roman" w:hAnsi="Arial" w:cs="Arial"/>
            <w:b/>
            <w:bCs/>
            <w:color w:val="3A3A3A"/>
            <w:sz w:val="23"/>
            <w:szCs w:val="23"/>
            <w:bdr w:val="none" w:sz="0" w:space="0" w:color="auto" w:frame="1"/>
            <w:lang w:eastAsia="en-IN"/>
          </w:rPr>
          <w:t xml:space="preserve"> and </w:t>
        </w:r>
        <w:proofErr w:type="spellStart"/>
        <w:r w:rsidRPr="006F22CA">
          <w:rPr>
            <w:rFonts w:ascii="Arial" w:eastAsia="Times New Roman" w:hAnsi="Arial" w:cs="Arial"/>
            <w:b/>
            <w:bCs/>
            <w:color w:val="3A3A3A"/>
            <w:sz w:val="23"/>
            <w:szCs w:val="23"/>
            <w:bdr w:val="none" w:sz="0" w:space="0" w:color="auto" w:frame="1"/>
            <w:lang w:eastAsia="en-IN"/>
          </w:rPr>
          <w:t>post_tasks</w:t>
        </w:r>
        <w:proofErr w:type="spellEnd"/>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to run certain tasks before or after running the main task.</w:t>
        </w:r>
      </w:ins>
    </w:p>
    <w:p w:rsidR="006F22CA" w:rsidRPr="006F22CA" w:rsidRDefault="006F22CA" w:rsidP="006F22CA">
      <w:pPr>
        <w:shd w:val="clear" w:color="auto" w:fill="FFFFFF"/>
        <w:spacing w:after="336" w:line="240" w:lineRule="auto"/>
        <w:rPr>
          <w:ins w:id="261" w:author="Unknown"/>
          <w:rFonts w:ascii="Arial" w:eastAsia="Times New Roman" w:hAnsi="Arial" w:cs="Arial"/>
          <w:color w:val="3A3A3A"/>
          <w:sz w:val="23"/>
          <w:szCs w:val="23"/>
          <w:lang w:eastAsia="en-IN"/>
        </w:rPr>
      </w:pPr>
      <w:ins w:id="262" w:author="Unknown">
        <w:r w:rsidRPr="006F22CA">
          <w:rPr>
            <w:rFonts w:ascii="Arial" w:eastAsia="Times New Roman" w:hAnsi="Arial" w:cs="Arial"/>
            <w:color w:val="3A3A3A"/>
            <w:sz w:val="23"/>
            <w:szCs w:val="23"/>
            <w:lang w:eastAsia="en-IN"/>
          </w:rPr>
          <w:t>Normally in a playbook, you have so many tasks that are executed. What if you need to execute only a certain task? Tags are the answer to it. Let’s look at the below option which has all the 3 options. It has 2 tasks i.e. one with a TAG and one without a TAG.</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63" w:author="Unknown"/>
          <w:rFonts w:ascii="inherit" w:eastAsia="Times New Roman" w:hAnsi="inherit" w:cs="Courier New"/>
          <w:color w:val="3A3A3A"/>
          <w:sz w:val="23"/>
          <w:szCs w:val="23"/>
          <w:lang w:eastAsia="en-IN"/>
        </w:rPr>
      </w:pPr>
      <w:ins w:id="264" w:author="Unknown">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65" w:author="Unknown"/>
          <w:rFonts w:ascii="inherit" w:eastAsia="Times New Roman" w:hAnsi="inherit" w:cs="Courier New"/>
          <w:color w:val="3A3A3A"/>
          <w:sz w:val="23"/>
          <w:szCs w:val="23"/>
          <w:lang w:eastAsia="en-IN"/>
        </w:rPr>
      </w:pPr>
      <w:ins w:id="266"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Pre , Post tasks and Tags example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67" w:author="Unknown"/>
          <w:rFonts w:ascii="inherit" w:eastAsia="Times New Roman" w:hAnsi="inherit" w:cs="Courier New"/>
          <w:color w:val="3A3A3A"/>
          <w:sz w:val="23"/>
          <w:szCs w:val="23"/>
          <w:lang w:eastAsia="en-IN"/>
        </w:rPr>
      </w:pPr>
      <w:ins w:id="268"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localhost</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69" w:author="Unknown"/>
          <w:rFonts w:ascii="inherit" w:eastAsia="Times New Roman" w:hAnsi="inherit" w:cs="Courier New"/>
          <w:color w:val="3A3A3A"/>
          <w:sz w:val="23"/>
          <w:szCs w:val="23"/>
          <w:lang w:eastAsia="en-IN"/>
        </w:rPr>
      </w:pPr>
      <w:ins w:id="270"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71" w:author="Unknown"/>
          <w:rFonts w:ascii="inherit" w:eastAsia="Times New Roman" w:hAnsi="inherit" w:cs="Courier New"/>
          <w:color w:val="3A3A3A"/>
          <w:sz w:val="23"/>
          <w:szCs w:val="23"/>
          <w:lang w:eastAsia="en-IN"/>
        </w:rPr>
      </w:pPr>
      <w:ins w:id="272"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tags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73" w:author="Unknown"/>
          <w:rFonts w:ascii="inherit" w:eastAsia="Times New Roman" w:hAnsi="inherit" w:cs="Courier New"/>
          <w:color w:val="3A3A3A"/>
          <w:sz w:val="23"/>
          <w:szCs w:val="23"/>
          <w:lang w:eastAsia="en-IN"/>
        </w:rPr>
      </w:pPr>
      <w:ins w:id="274" w:author="Unknown">
        <w:r w:rsidRPr="006F22CA">
          <w:rPr>
            <w:rFonts w:ascii="inherit" w:eastAsia="Times New Roman" w:hAnsi="inherit" w:cs="Courier New"/>
            <w:color w:val="3A3A3A"/>
            <w:sz w:val="23"/>
            <w:szCs w:val="23"/>
            <w:lang w:eastAsia="en-IN"/>
          </w:rPr>
          <w:t xml:space="preserve">     - </w:t>
        </w:r>
        <w:proofErr w:type="spellStart"/>
        <w:proofErr w:type="gramStart"/>
        <w:r w:rsidRPr="006F22CA">
          <w:rPr>
            <w:rFonts w:ascii="inherit" w:eastAsia="Times New Roman" w:hAnsi="inherit" w:cs="Courier New"/>
            <w:color w:val="3A3A3A"/>
            <w:sz w:val="23"/>
            <w:szCs w:val="23"/>
            <w:lang w:eastAsia="en-IN"/>
          </w:rPr>
          <w:t>niranjan</w:t>
        </w:r>
        <w:proofErr w:type="spellEnd"/>
        <w:proofErr w:type="gram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75" w:author="Unknown"/>
          <w:rFonts w:ascii="inherit" w:eastAsia="Times New Roman" w:hAnsi="inherit" w:cs="Courier New"/>
          <w:color w:val="3A3A3A"/>
          <w:sz w:val="23"/>
          <w:szCs w:val="23"/>
          <w:lang w:eastAsia="en-IN"/>
        </w:rPr>
      </w:pPr>
      <w:ins w:id="276" w:author="Unknown">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pre_tasks</w:t>
        </w:r>
        <w:proofErr w:type="spell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77" w:author="Unknown"/>
          <w:rFonts w:ascii="inherit" w:eastAsia="Times New Roman" w:hAnsi="inherit" w:cs="Courier New"/>
          <w:color w:val="3A3A3A"/>
          <w:sz w:val="23"/>
          <w:szCs w:val="23"/>
          <w:lang w:eastAsia="en-IN"/>
        </w:rPr>
      </w:pPr>
      <w:ins w:id="278"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debug</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msg</w:t>
        </w:r>
        <w:proofErr w:type="spellEnd"/>
        <w:r w:rsidRPr="006F22CA">
          <w:rPr>
            <w:rFonts w:ascii="inherit" w:eastAsia="Times New Roman" w:hAnsi="inherit" w:cs="Courier New"/>
            <w:color w:val="3A3A3A"/>
            <w:sz w:val="23"/>
            <w:szCs w:val="23"/>
            <w:lang w:eastAsia="en-IN"/>
          </w:rPr>
          <w:t xml:space="preserve">="Started task with tag - </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79" w:author="Unknown"/>
          <w:rFonts w:ascii="inherit" w:eastAsia="Times New Roman" w:hAnsi="inherit" w:cs="Courier New"/>
          <w:color w:val="3A3A3A"/>
          <w:sz w:val="23"/>
          <w:szCs w:val="23"/>
          <w:lang w:eastAsia="en-IN"/>
        </w:rPr>
      </w:pPr>
      <w:ins w:id="280"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81" w:author="Unknown"/>
          <w:rFonts w:ascii="inherit" w:eastAsia="Times New Roman" w:hAnsi="inherit" w:cs="Courier New"/>
          <w:color w:val="3A3A3A"/>
          <w:sz w:val="23"/>
          <w:szCs w:val="23"/>
          <w:lang w:eastAsia="en-IN"/>
        </w:rPr>
      </w:pPr>
      <w:ins w:id="282"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Going to execute the main task</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83" w:author="Unknown"/>
          <w:rFonts w:ascii="inherit" w:eastAsia="Times New Roman" w:hAnsi="inherit" w:cs="Courier New"/>
          <w:color w:val="3A3A3A"/>
          <w:sz w:val="23"/>
          <w:szCs w:val="23"/>
          <w:lang w:eastAsia="en-IN"/>
        </w:rPr>
      </w:pPr>
      <w:ins w:id="28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debug</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msg</w:t>
        </w:r>
        <w:proofErr w:type="spellEnd"/>
        <w:r w:rsidRPr="006F22CA">
          <w:rPr>
            <w:rFonts w:ascii="inherit" w:eastAsia="Times New Roman" w:hAnsi="inherit" w:cs="Courier New"/>
            <w:color w:val="3A3A3A"/>
            <w:sz w:val="23"/>
            <w:szCs w:val="23"/>
            <w:lang w:eastAsia="en-IN"/>
          </w:rPr>
          <w:t>="Currently in the target server"</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85" w:author="Unknown"/>
          <w:rFonts w:ascii="inherit" w:eastAsia="Times New Roman" w:hAnsi="inherit" w:cs="Courier New"/>
          <w:color w:val="3A3A3A"/>
          <w:sz w:val="23"/>
          <w:szCs w:val="23"/>
          <w:lang w:eastAsia="en-IN"/>
        </w:rPr>
      </w:pPr>
      <w:ins w:id="286" w:author="Unknown">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post_tasks</w:t>
        </w:r>
        <w:proofErr w:type="spell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87" w:author="Unknown"/>
          <w:rFonts w:ascii="inherit" w:eastAsia="Times New Roman" w:hAnsi="inherit" w:cs="Courier New"/>
          <w:color w:val="3A3A3A"/>
          <w:sz w:val="23"/>
          <w:szCs w:val="23"/>
          <w:lang w:eastAsia="en-IN"/>
        </w:rPr>
      </w:pPr>
      <w:ins w:id="288"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debug</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msg</w:t>
        </w:r>
        <w:proofErr w:type="spellEnd"/>
        <w:r w:rsidRPr="006F22CA">
          <w:rPr>
            <w:rFonts w:ascii="inherit" w:eastAsia="Times New Roman" w:hAnsi="inherit" w:cs="Courier New"/>
            <w:color w:val="3A3A3A"/>
            <w:sz w:val="23"/>
            <w:szCs w:val="23"/>
            <w:lang w:eastAsia="en-IN"/>
          </w:rPr>
          <w:t xml:space="preserve">="Completed task with tag - </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89" w:author="Unknown"/>
          <w:rFonts w:ascii="inherit" w:eastAsia="Times New Roman" w:hAnsi="inherit" w:cs="Courier New"/>
          <w:color w:val="3A3A3A"/>
          <w:sz w:val="23"/>
          <w:szCs w:val="23"/>
          <w:lang w:eastAsia="en-IN"/>
        </w:rPr>
      </w:pPr>
      <w:ins w:id="290"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Play without tags</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91" w:author="Unknown"/>
          <w:rFonts w:ascii="inherit" w:eastAsia="Times New Roman" w:hAnsi="inherit" w:cs="Courier New"/>
          <w:color w:val="3A3A3A"/>
          <w:sz w:val="23"/>
          <w:szCs w:val="23"/>
          <w:lang w:eastAsia="en-IN"/>
        </w:rPr>
      </w:pPr>
      <w:ins w:id="292"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localhost</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93" w:author="Unknown"/>
          <w:rFonts w:ascii="inherit" w:eastAsia="Times New Roman" w:hAnsi="inherit" w:cs="Courier New"/>
          <w:color w:val="3A3A3A"/>
          <w:sz w:val="23"/>
          <w:szCs w:val="23"/>
          <w:lang w:eastAsia="en-IN"/>
        </w:rPr>
      </w:pPr>
      <w:ins w:id="29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95" w:author="Unknown"/>
          <w:rFonts w:ascii="inherit" w:eastAsia="Times New Roman" w:hAnsi="inherit" w:cs="Courier New"/>
          <w:color w:val="3A3A3A"/>
          <w:sz w:val="23"/>
          <w:szCs w:val="23"/>
          <w:lang w:eastAsia="en-IN"/>
        </w:rPr>
      </w:pPr>
      <w:ins w:id="296"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97" w:author="Unknown"/>
          <w:rFonts w:ascii="inherit" w:eastAsia="Times New Roman" w:hAnsi="inherit" w:cs="Courier New"/>
          <w:color w:val="3A3A3A"/>
          <w:sz w:val="23"/>
          <w:szCs w:val="23"/>
          <w:lang w:eastAsia="en-IN"/>
        </w:rPr>
      </w:pPr>
      <w:ins w:id="298"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Command to list files</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99" w:author="Unknown"/>
          <w:rFonts w:ascii="inherit" w:eastAsia="Times New Roman" w:hAnsi="inherit" w:cs="Courier New"/>
          <w:color w:val="3A3A3A"/>
          <w:sz w:val="23"/>
          <w:szCs w:val="23"/>
          <w:lang w:eastAsia="en-IN"/>
        </w:rPr>
      </w:pPr>
      <w:ins w:id="300"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shell</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ls</w:t>
        </w:r>
        <w:proofErr w:type="spell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lrt</w:t>
        </w:r>
        <w:proofErr w:type="spellEnd"/>
        <w:r w:rsidRPr="006F22CA">
          <w:rPr>
            <w:rFonts w:ascii="inherit" w:eastAsia="Times New Roman" w:hAnsi="inherit" w:cs="Courier New"/>
            <w:color w:val="3A3A3A"/>
            <w:sz w:val="23"/>
            <w:szCs w:val="23"/>
            <w:lang w:eastAsia="en-IN"/>
          </w:rPr>
          <w:t xml:space="preserve"> &gt; niranjan.txt</w:t>
        </w:r>
      </w:ins>
    </w:p>
    <w:p w:rsidR="006F22CA" w:rsidRPr="006F22CA" w:rsidRDefault="006F22CA" w:rsidP="006F22CA">
      <w:pPr>
        <w:shd w:val="clear" w:color="auto" w:fill="FFFFFF"/>
        <w:spacing w:after="336" w:line="240" w:lineRule="auto"/>
        <w:rPr>
          <w:ins w:id="301" w:author="Unknown"/>
          <w:rFonts w:ascii="Arial" w:eastAsia="Times New Roman" w:hAnsi="Arial" w:cs="Arial"/>
          <w:color w:val="3A3A3A"/>
          <w:sz w:val="23"/>
          <w:szCs w:val="23"/>
          <w:lang w:eastAsia="en-IN"/>
        </w:rPr>
      </w:pPr>
      <w:ins w:id="302" w:author="Unknown">
        <w:r w:rsidRPr="006F22CA">
          <w:rPr>
            <w:rFonts w:ascii="Arial" w:eastAsia="Times New Roman" w:hAnsi="Arial" w:cs="Arial"/>
            <w:color w:val="3A3A3A"/>
            <w:sz w:val="23"/>
            <w:szCs w:val="23"/>
            <w:lang w:eastAsia="en-IN"/>
          </w:rPr>
          <w:lastRenderedPageBreak/>
          <w:t>Let’s see what happens while running the playbook with the –list-tags option</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3" w:author="Unknown"/>
          <w:rFonts w:ascii="inherit" w:eastAsia="Times New Roman" w:hAnsi="inherit" w:cs="Courier New"/>
          <w:color w:val="3A3A3A"/>
          <w:sz w:val="23"/>
          <w:szCs w:val="23"/>
          <w:lang w:eastAsia="en-IN"/>
        </w:rPr>
      </w:pPr>
      <w:ins w:id="304" w:author="Unknown">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-playbook</w:t>
        </w:r>
        <w:proofErr w:type="gramEnd"/>
        <w:r w:rsidRPr="006F22CA">
          <w:rPr>
            <w:rFonts w:ascii="inherit" w:eastAsia="Times New Roman" w:hAnsi="inherit" w:cs="Courier New"/>
            <w:b/>
            <w:bCs/>
            <w:color w:val="3A3A3A"/>
            <w:sz w:val="23"/>
            <w:szCs w:val="23"/>
            <w:bdr w:val="none" w:sz="0" w:space="0" w:color="auto" w:frame="1"/>
            <w:lang w:eastAsia="en-IN"/>
          </w:rPr>
          <w:t xml:space="preserve"> preposttagseg.yml --list-tags</w:t>
        </w:r>
      </w:ins>
    </w:p>
    <w:p w:rsidR="006F22CA" w:rsidRPr="006F22CA" w:rsidRDefault="007D7DC7" w:rsidP="006F22CA">
      <w:pPr>
        <w:shd w:val="clear" w:color="auto" w:fill="FFFFFF"/>
        <w:spacing w:after="336" w:line="240" w:lineRule="auto"/>
        <w:rPr>
          <w:ins w:id="305" w:author="Unknown"/>
          <w:rFonts w:ascii="Arial" w:eastAsia="Times New Roman" w:hAnsi="Arial" w:cs="Arial"/>
          <w:color w:val="3A3A3A"/>
          <w:sz w:val="23"/>
          <w:szCs w:val="23"/>
          <w:lang w:eastAsia="en-IN"/>
        </w:rPr>
      </w:pPr>
      <w:ins w:id="306" w:author="Unknown">
        <w:r>
          <w:rPr>
            <w:rFonts w:ascii="Arial" w:eastAsia="Times New Roman" w:hAnsi="Arial" w:cs="Arial"/>
            <w:noProof/>
            <w:color w:val="3A3A3A"/>
            <w:sz w:val="23"/>
            <w:szCs w:val="23"/>
            <w:lang w:val="en-US"/>
            <w:rPrChange w:id="307">
              <w:rPr>
                <w:noProof/>
                <w:lang w:val="en-US"/>
              </w:rPr>
            </w:rPrChange>
          </w:rPr>
          <w:drawing>
            <wp:inline distT="0" distB="0" distL="0" distR="0">
              <wp:extent cx="5715000" cy="1914525"/>
              <wp:effectExtent l="19050" t="0" r="0" b="0"/>
              <wp:docPr id="62" name="Picture 62" descr="1.running the playbook with the --list-tags 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1.running the playbook with the --list-tags opt"/>
                      <pic:cNvPicPr>
                        <a:picLocks noChangeAspect="1" noChangeArrowheads="1"/>
                      </pic:cNvPicPr>
                    </pic:nvPicPr>
                    <pic:blipFill>
                      <a:blip r:embed="rId5"/>
                      <a:srcRect/>
                      <a:stretch>
                        <a:fillRect/>
                      </a:stretch>
                    </pic:blipFill>
                    <pic:spPr bwMode="auto">
                      <a:xfrm>
                        <a:off x="0" y="0"/>
                        <a:ext cx="5715000" cy="1914525"/>
                      </a:xfrm>
                      <a:prstGeom prst="rect">
                        <a:avLst/>
                      </a:prstGeom>
                      <a:noFill/>
                      <a:ln w="9525">
                        <a:noFill/>
                        <a:miter lim="800000"/>
                        <a:headEnd/>
                        <a:tailEnd/>
                      </a:ln>
                    </pic:spPr>
                  </pic:pic>
                </a:graphicData>
              </a:graphic>
            </wp:inline>
          </w:drawing>
        </w:r>
      </w:ins>
    </w:p>
    <w:p w:rsidR="006F22CA" w:rsidRPr="006F22CA" w:rsidRDefault="006F22CA" w:rsidP="006F22CA">
      <w:pPr>
        <w:shd w:val="clear" w:color="auto" w:fill="FFFFFF"/>
        <w:spacing w:after="336" w:line="240" w:lineRule="auto"/>
        <w:rPr>
          <w:ins w:id="308" w:author="Unknown"/>
          <w:rFonts w:ascii="Arial" w:eastAsia="Times New Roman" w:hAnsi="Arial" w:cs="Arial"/>
          <w:color w:val="3A3A3A"/>
          <w:sz w:val="23"/>
          <w:szCs w:val="23"/>
          <w:lang w:eastAsia="en-IN"/>
        </w:rPr>
      </w:pPr>
      <w:ins w:id="309" w:author="Unknown">
        <w:r w:rsidRPr="006F22CA">
          <w:rPr>
            <w:rFonts w:ascii="Arial" w:eastAsia="Times New Roman" w:hAnsi="Arial" w:cs="Arial"/>
            <w:color w:val="3A3A3A"/>
            <w:sz w:val="23"/>
            <w:szCs w:val="23"/>
            <w:lang w:eastAsia="en-IN"/>
          </w:rPr>
          <w:t xml:space="preserve">The output above looks better and clear. Play#1 has a tag </w:t>
        </w:r>
        <w:proofErr w:type="spellStart"/>
        <w:r w:rsidRPr="006F22CA">
          <w:rPr>
            <w:rFonts w:ascii="Arial" w:eastAsia="Times New Roman" w:hAnsi="Arial" w:cs="Arial"/>
            <w:color w:val="3A3A3A"/>
            <w:sz w:val="23"/>
            <w:szCs w:val="23"/>
            <w:lang w:eastAsia="en-IN"/>
          </w:rPr>
          <w:t>niranjan</w:t>
        </w:r>
        <w:proofErr w:type="spellEnd"/>
        <w:r w:rsidRPr="006F22CA">
          <w:rPr>
            <w:rFonts w:ascii="Arial" w:eastAsia="Times New Roman" w:hAnsi="Arial" w:cs="Arial"/>
            <w:color w:val="3A3A3A"/>
            <w:sz w:val="23"/>
            <w:szCs w:val="23"/>
            <w:lang w:eastAsia="en-IN"/>
          </w:rPr>
          <w:t xml:space="preserve"> but Play#2 does not have any tags.</w:t>
        </w:r>
      </w:ins>
    </w:p>
    <w:p w:rsidR="006F22CA" w:rsidRPr="006F22CA" w:rsidRDefault="006F22CA" w:rsidP="006F22CA">
      <w:pPr>
        <w:shd w:val="clear" w:color="auto" w:fill="FFFFFF"/>
        <w:spacing w:after="336" w:line="240" w:lineRule="auto"/>
        <w:rPr>
          <w:ins w:id="310" w:author="Unknown"/>
          <w:rFonts w:ascii="Arial" w:eastAsia="Times New Roman" w:hAnsi="Arial" w:cs="Arial"/>
          <w:color w:val="3A3A3A"/>
          <w:sz w:val="23"/>
          <w:szCs w:val="23"/>
          <w:lang w:eastAsia="en-IN"/>
        </w:rPr>
      </w:pPr>
      <w:ins w:id="311" w:author="Unknown">
        <w:r w:rsidRPr="006F22CA">
          <w:rPr>
            <w:rFonts w:ascii="Arial" w:eastAsia="Times New Roman" w:hAnsi="Arial" w:cs="Arial"/>
            <w:color w:val="3A3A3A"/>
            <w:sz w:val="23"/>
            <w:szCs w:val="23"/>
            <w:lang w:eastAsia="en-IN"/>
          </w:rPr>
          <w:t xml:space="preserve">If you need to execute the tasks with the tag </w:t>
        </w:r>
        <w:proofErr w:type="spellStart"/>
        <w:r w:rsidRPr="006F22CA">
          <w:rPr>
            <w:rFonts w:ascii="Arial" w:eastAsia="Times New Roman" w:hAnsi="Arial" w:cs="Arial"/>
            <w:color w:val="3A3A3A"/>
            <w:sz w:val="23"/>
            <w:szCs w:val="23"/>
            <w:lang w:eastAsia="en-IN"/>
          </w:rPr>
          <w:t>niranjan</w:t>
        </w:r>
        <w:proofErr w:type="spellEnd"/>
        <w:r w:rsidRPr="006F22CA">
          <w:rPr>
            <w:rFonts w:ascii="Arial" w:eastAsia="Times New Roman" w:hAnsi="Arial" w:cs="Arial"/>
            <w:color w:val="3A3A3A"/>
            <w:sz w:val="23"/>
            <w:szCs w:val="23"/>
            <w:lang w:eastAsia="en-IN"/>
          </w:rPr>
          <w:t xml:space="preserve"> then the command to run would be: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2" w:author="Unknown"/>
          <w:rFonts w:ascii="inherit" w:eastAsia="Times New Roman" w:hAnsi="inherit" w:cs="Courier New"/>
          <w:color w:val="3A3A3A"/>
          <w:sz w:val="23"/>
          <w:szCs w:val="23"/>
          <w:lang w:eastAsia="en-IN"/>
        </w:rPr>
      </w:pPr>
      <w:ins w:id="313" w:author="Unknown">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-playbook</w:t>
        </w:r>
        <w:proofErr w:type="gramEnd"/>
        <w:r w:rsidRPr="006F22CA">
          <w:rPr>
            <w:rFonts w:ascii="inherit" w:eastAsia="Times New Roman" w:hAnsi="inherit" w:cs="Courier New"/>
            <w:b/>
            <w:bCs/>
            <w:color w:val="3A3A3A"/>
            <w:sz w:val="23"/>
            <w:szCs w:val="23"/>
            <w:bdr w:val="none" w:sz="0" w:space="0" w:color="auto" w:frame="1"/>
            <w:lang w:eastAsia="en-IN"/>
          </w:rPr>
          <w:t xml:space="preserve"> preposttagseg.yml --tags </w:t>
        </w:r>
        <w:proofErr w:type="spellStart"/>
        <w:r w:rsidRPr="006F22CA">
          <w:rPr>
            <w:rFonts w:ascii="inherit" w:eastAsia="Times New Roman" w:hAnsi="inherit" w:cs="Courier New"/>
            <w:b/>
            <w:bCs/>
            <w:color w:val="3A3A3A"/>
            <w:sz w:val="23"/>
            <w:szCs w:val="23"/>
            <w:bdr w:val="none" w:sz="0" w:space="0" w:color="auto" w:frame="1"/>
            <w:lang w:eastAsia="en-IN"/>
          </w:rPr>
          <w:t>niranjan</w:t>
        </w:r>
        <w:proofErr w:type="spellEnd"/>
      </w:ins>
    </w:p>
    <w:p w:rsidR="006F22CA" w:rsidRPr="006F22CA" w:rsidRDefault="006F22CA" w:rsidP="006F22CA">
      <w:pPr>
        <w:shd w:val="clear" w:color="auto" w:fill="FFFFFF"/>
        <w:spacing w:after="336" w:line="240" w:lineRule="auto"/>
        <w:rPr>
          <w:ins w:id="314" w:author="Unknown"/>
          <w:rFonts w:ascii="Arial" w:eastAsia="Times New Roman" w:hAnsi="Arial" w:cs="Arial"/>
          <w:color w:val="3A3A3A"/>
          <w:sz w:val="23"/>
          <w:szCs w:val="23"/>
          <w:lang w:eastAsia="en-IN"/>
        </w:rPr>
      </w:pPr>
      <w:ins w:id="315" w:author="Unknown">
        <w:r w:rsidRPr="006F22CA">
          <w:rPr>
            <w:rFonts w:ascii="Arial" w:eastAsia="Times New Roman" w:hAnsi="Arial" w:cs="Arial"/>
            <w:color w:val="3A3A3A"/>
            <w:sz w:val="23"/>
            <w:szCs w:val="23"/>
            <w:lang w:eastAsia="en-IN"/>
          </w:rPr>
          <w:t>The second play is not executed and the file is not created.</w:t>
        </w:r>
      </w:ins>
    </w:p>
    <w:p w:rsidR="006F22CA" w:rsidRPr="006F22CA" w:rsidRDefault="007D7DC7" w:rsidP="006F22CA">
      <w:pPr>
        <w:shd w:val="clear" w:color="auto" w:fill="FFFFFF"/>
        <w:spacing w:after="336" w:line="240" w:lineRule="auto"/>
        <w:rPr>
          <w:ins w:id="316" w:author="Unknown"/>
          <w:rFonts w:ascii="Arial" w:eastAsia="Times New Roman" w:hAnsi="Arial" w:cs="Arial"/>
          <w:color w:val="3A3A3A"/>
          <w:sz w:val="23"/>
          <w:szCs w:val="23"/>
          <w:lang w:eastAsia="en-IN"/>
        </w:rPr>
      </w:pPr>
      <w:ins w:id="317" w:author="Unknown">
        <w:r>
          <w:rPr>
            <w:rFonts w:ascii="Arial" w:eastAsia="Times New Roman" w:hAnsi="Arial" w:cs="Arial"/>
            <w:noProof/>
            <w:color w:val="3A3A3A"/>
            <w:sz w:val="23"/>
            <w:szCs w:val="23"/>
            <w:lang w:val="en-US"/>
            <w:rPrChange w:id="318">
              <w:rPr>
                <w:noProof/>
                <w:lang w:val="en-US"/>
              </w:rPr>
            </w:rPrChange>
          </w:rPr>
          <w:lastRenderedPageBreak/>
          <w:drawing>
            <wp:inline distT="0" distB="0" distL="0" distR="0">
              <wp:extent cx="5715000" cy="4733925"/>
              <wp:effectExtent l="19050" t="0" r="0" b="0"/>
              <wp:docPr id="63" name="Picture 63" descr="2.to execute tasks with tag niranj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2.to execute tasks with tag niranjan"/>
                      <pic:cNvPicPr>
                        <a:picLocks noChangeAspect="1" noChangeArrowheads="1"/>
                      </pic:cNvPicPr>
                    </pic:nvPicPr>
                    <pic:blipFill>
                      <a:blip r:embed="rId6"/>
                      <a:srcRect/>
                      <a:stretch>
                        <a:fillRect/>
                      </a:stretch>
                    </pic:blipFill>
                    <pic:spPr bwMode="auto">
                      <a:xfrm>
                        <a:off x="0" y="0"/>
                        <a:ext cx="5715000" cy="4733925"/>
                      </a:xfrm>
                      <a:prstGeom prst="rect">
                        <a:avLst/>
                      </a:prstGeom>
                      <a:noFill/>
                      <a:ln w="9525">
                        <a:noFill/>
                        <a:miter lim="800000"/>
                        <a:headEnd/>
                        <a:tailEnd/>
                      </a:ln>
                    </pic:spPr>
                  </pic:pic>
                </a:graphicData>
              </a:graphic>
            </wp:inline>
          </w:drawing>
        </w:r>
      </w:ins>
    </w:p>
    <w:p w:rsidR="006F22CA" w:rsidRPr="006F22CA" w:rsidRDefault="006F22CA" w:rsidP="006F22CA">
      <w:pPr>
        <w:shd w:val="clear" w:color="auto" w:fill="FFFFFF"/>
        <w:spacing w:after="0" w:line="240" w:lineRule="auto"/>
        <w:rPr>
          <w:ins w:id="319" w:author="Unknown"/>
          <w:rFonts w:ascii="Arial" w:eastAsia="Times New Roman" w:hAnsi="Arial" w:cs="Arial"/>
          <w:color w:val="3A3A3A"/>
          <w:sz w:val="23"/>
          <w:szCs w:val="23"/>
          <w:lang w:eastAsia="en-IN"/>
        </w:rPr>
      </w:pPr>
      <w:ins w:id="320" w:author="Unknown">
        <w:r w:rsidRPr="006F22CA">
          <w:rPr>
            <w:rFonts w:ascii="Arial" w:eastAsia="Times New Roman" w:hAnsi="Arial" w:cs="Arial"/>
            <w:b/>
            <w:bCs/>
            <w:color w:val="FF6600"/>
            <w:sz w:val="23"/>
            <w:szCs w:val="23"/>
            <w:u w:val="single"/>
            <w:bdr w:val="none" w:sz="0" w:space="0" w:color="auto" w:frame="1"/>
            <w:lang w:eastAsia="en-IN"/>
          </w:rPr>
          <w:t>Example 18:</w:t>
        </w:r>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Handlers</w:t>
        </w:r>
      </w:ins>
    </w:p>
    <w:p w:rsidR="006F22CA" w:rsidRPr="006F22CA" w:rsidRDefault="006F22CA" w:rsidP="006F22CA">
      <w:pPr>
        <w:shd w:val="clear" w:color="auto" w:fill="FFFFFF"/>
        <w:spacing w:after="0" w:line="240" w:lineRule="auto"/>
        <w:rPr>
          <w:ins w:id="321" w:author="Unknown"/>
          <w:rFonts w:ascii="Arial" w:eastAsia="Times New Roman" w:hAnsi="Arial" w:cs="Arial"/>
          <w:color w:val="3A3A3A"/>
          <w:sz w:val="23"/>
          <w:szCs w:val="23"/>
          <w:lang w:eastAsia="en-IN"/>
        </w:rPr>
      </w:pPr>
      <w:ins w:id="322" w:author="Unknown">
        <w:r w:rsidRPr="006F22CA">
          <w:rPr>
            <w:rFonts w:ascii="Arial" w:eastAsia="Times New Roman" w:hAnsi="Arial" w:cs="Arial"/>
            <w:color w:val="3A3A3A"/>
            <w:sz w:val="23"/>
            <w:szCs w:val="23"/>
            <w:lang w:eastAsia="en-IN"/>
          </w:rPr>
          <w:t>Any software package will have configuration files and any changes to it will have effect only when the service is restarted. So you need to have the service set to restart. For </w:t>
        </w:r>
        <w:r w:rsidRPr="006F22CA">
          <w:rPr>
            <w:rFonts w:ascii="Arial" w:eastAsia="Times New Roman" w:hAnsi="Arial" w:cs="Arial"/>
            <w:b/>
            <w:bCs/>
            <w:color w:val="3A3A3A"/>
            <w:sz w:val="23"/>
            <w:szCs w:val="23"/>
            <w:u w:val="single"/>
            <w:bdr w:val="none" w:sz="0" w:space="0" w:color="auto" w:frame="1"/>
            <w:lang w:eastAsia="en-IN"/>
          </w:rPr>
          <w:t>E.g.</w:t>
        </w:r>
        <w:r w:rsidRPr="006F22CA">
          <w:rPr>
            <w:rFonts w:ascii="Arial" w:eastAsia="Times New Roman" w:hAnsi="Arial" w:cs="Arial"/>
            <w:color w:val="3A3A3A"/>
            <w:sz w:val="23"/>
            <w:szCs w:val="23"/>
            <w:lang w:eastAsia="en-IN"/>
          </w:rPr>
          <w:t> In the below playbook if you run it multiple times the service will restart anyway irrespective of the changes done or not, which is not correct.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23" w:author="Unknown"/>
          <w:rFonts w:ascii="inherit" w:eastAsia="Times New Roman" w:hAnsi="inherit" w:cs="Courier New"/>
          <w:color w:val="3A3A3A"/>
          <w:sz w:val="23"/>
          <w:szCs w:val="23"/>
          <w:lang w:eastAsia="en-IN"/>
        </w:rPr>
      </w:pPr>
      <w:ins w:id="324" w:author="Unknown">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25" w:author="Unknown"/>
          <w:rFonts w:ascii="inherit" w:eastAsia="Times New Roman" w:hAnsi="inherit" w:cs="Courier New"/>
          <w:color w:val="3A3A3A"/>
          <w:sz w:val="23"/>
          <w:szCs w:val="23"/>
          <w:lang w:eastAsia="en-IN"/>
        </w:rPr>
      </w:pPr>
      <w:ins w:id="326"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27" w:author="Unknown"/>
          <w:rFonts w:ascii="inherit" w:eastAsia="Times New Roman" w:hAnsi="inherit" w:cs="Courier New"/>
          <w:color w:val="3A3A3A"/>
          <w:sz w:val="23"/>
          <w:szCs w:val="23"/>
          <w:lang w:eastAsia="en-IN"/>
        </w:rPr>
      </w:pPr>
      <w:ins w:id="328"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29" w:author="Unknown"/>
          <w:rFonts w:ascii="inherit" w:eastAsia="Times New Roman" w:hAnsi="inherit" w:cs="Courier New"/>
          <w:color w:val="3A3A3A"/>
          <w:sz w:val="23"/>
          <w:szCs w:val="23"/>
          <w:lang w:eastAsia="en-IN"/>
        </w:rPr>
      </w:pPr>
      <w:ins w:id="330"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Install the apache Package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31" w:author="Unknown"/>
          <w:rFonts w:ascii="inherit" w:eastAsia="Times New Roman" w:hAnsi="inherit" w:cs="Courier New"/>
          <w:color w:val="3A3A3A"/>
          <w:sz w:val="23"/>
          <w:szCs w:val="23"/>
          <w:lang w:eastAsia="en-IN"/>
        </w:rPr>
      </w:pPr>
      <w:ins w:id="332"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yum</w:t>
        </w:r>
        <w:proofErr w:type="gramEnd"/>
        <w:r w:rsidRPr="006F22CA">
          <w:rPr>
            <w:rFonts w:ascii="inherit" w:eastAsia="Times New Roman" w:hAnsi="inherit" w:cs="Courier New"/>
            <w:color w:val="3A3A3A"/>
            <w:sz w:val="23"/>
            <w:szCs w:val="23"/>
            <w:lang w:eastAsia="en-IN"/>
          </w:rPr>
          <w:t>: name=</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state=latest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33" w:author="Unknown"/>
          <w:rFonts w:ascii="inherit" w:eastAsia="Times New Roman" w:hAnsi="inherit" w:cs="Courier New"/>
          <w:color w:val="3A3A3A"/>
          <w:sz w:val="23"/>
          <w:szCs w:val="23"/>
          <w:lang w:eastAsia="en-IN"/>
        </w:rPr>
      </w:pPr>
      <w:ins w:id="334"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Copy </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configuration file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35" w:author="Unknown"/>
          <w:rFonts w:ascii="inherit" w:eastAsia="Times New Roman" w:hAnsi="inherit" w:cs="Courier New"/>
          <w:color w:val="3A3A3A"/>
          <w:sz w:val="23"/>
          <w:szCs w:val="23"/>
          <w:lang w:eastAsia="en-IN"/>
        </w:rPr>
      </w:pPr>
      <w:ins w:id="336"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copy</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src</w:t>
        </w:r>
        <w:proofErr w:type="spellEnd"/>
        <w:r w:rsidRPr="006F22CA">
          <w:rPr>
            <w:rFonts w:ascii="inherit" w:eastAsia="Times New Roman" w:hAnsi="inherit" w:cs="Courier New"/>
            <w:color w:val="3A3A3A"/>
            <w:sz w:val="23"/>
            <w:szCs w:val="23"/>
            <w:lang w:eastAsia="en-IN"/>
          </w:rPr>
          <w:t>=/home/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w:t>
        </w:r>
        <w:proofErr w:type="spellStart"/>
        <w:r w:rsidRPr="006F22CA">
          <w:rPr>
            <w:rFonts w:ascii="inherit" w:eastAsia="Times New Roman" w:hAnsi="inherit" w:cs="Courier New"/>
            <w:color w:val="3A3A3A"/>
            <w:sz w:val="23"/>
            <w:szCs w:val="23"/>
            <w:lang w:eastAsia="en-IN"/>
          </w:rPr>
          <w:t>httpd.final</w:t>
        </w:r>
        <w:proofErr w:type="spell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=/etc/</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/conf/</w:t>
        </w:r>
        <w:proofErr w:type="spellStart"/>
        <w:r w:rsidRPr="006F22CA">
          <w:rPr>
            <w:rFonts w:ascii="inherit" w:eastAsia="Times New Roman" w:hAnsi="inherit" w:cs="Courier New"/>
            <w:color w:val="3A3A3A"/>
            <w:sz w:val="23"/>
            <w:szCs w:val="23"/>
            <w:lang w:eastAsia="en-IN"/>
          </w:rPr>
          <w:t>httpd.conf</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37" w:author="Unknown"/>
          <w:rFonts w:ascii="inherit" w:eastAsia="Times New Roman" w:hAnsi="inherit" w:cs="Courier New"/>
          <w:color w:val="3A3A3A"/>
          <w:sz w:val="23"/>
          <w:szCs w:val="23"/>
          <w:lang w:eastAsia="en-IN"/>
        </w:rPr>
      </w:pPr>
      <w:ins w:id="338"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Copy index.html file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39" w:author="Unknown"/>
          <w:rFonts w:ascii="inherit" w:eastAsia="Times New Roman" w:hAnsi="inherit" w:cs="Courier New"/>
          <w:color w:val="3A3A3A"/>
          <w:sz w:val="23"/>
          <w:szCs w:val="23"/>
          <w:lang w:eastAsia="en-IN"/>
        </w:rPr>
      </w:pPr>
      <w:ins w:id="340" w:author="Unknown">
        <w:r w:rsidRPr="006F22CA">
          <w:rPr>
            <w:rFonts w:ascii="inherit" w:eastAsia="Times New Roman" w:hAnsi="inherit" w:cs="Courier New"/>
            <w:color w:val="3A3A3A"/>
            <w:sz w:val="23"/>
            <w:szCs w:val="23"/>
            <w:lang w:eastAsia="en-IN"/>
          </w:rPr>
          <w:lastRenderedPageBreak/>
          <w:t xml:space="preserve">   </w:t>
        </w:r>
        <w:proofErr w:type="gramStart"/>
        <w:r w:rsidRPr="006F22CA">
          <w:rPr>
            <w:rFonts w:ascii="inherit" w:eastAsia="Times New Roman" w:hAnsi="inherit" w:cs="Courier New"/>
            <w:color w:val="3A3A3A"/>
            <w:sz w:val="23"/>
            <w:szCs w:val="23"/>
            <w:lang w:eastAsia="en-IN"/>
          </w:rPr>
          <w:t>copy</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src</w:t>
        </w:r>
        <w:proofErr w:type="spellEnd"/>
        <w:r w:rsidRPr="006F22CA">
          <w:rPr>
            <w:rFonts w:ascii="inherit" w:eastAsia="Times New Roman" w:hAnsi="inherit" w:cs="Courier New"/>
            <w:color w:val="3A3A3A"/>
            <w:sz w:val="23"/>
            <w:szCs w:val="23"/>
            <w:lang w:eastAsia="en-IN"/>
          </w:rPr>
          <w:t>=/home/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/index.html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w:t>
        </w:r>
        <w:proofErr w:type="spellStart"/>
        <w:r w:rsidRPr="006F22CA">
          <w:rPr>
            <w:rFonts w:ascii="inherit" w:eastAsia="Times New Roman" w:hAnsi="inherit" w:cs="Courier New"/>
            <w:color w:val="3A3A3A"/>
            <w:sz w:val="23"/>
            <w:szCs w:val="23"/>
            <w:lang w:eastAsia="en-IN"/>
          </w:rPr>
          <w:t>var</w:t>
        </w:r>
        <w:proofErr w:type="spellEnd"/>
        <w:r w:rsidRPr="006F22CA">
          <w:rPr>
            <w:rFonts w:ascii="inherit" w:eastAsia="Times New Roman" w:hAnsi="inherit" w:cs="Courier New"/>
            <w:color w:val="3A3A3A"/>
            <w:sz w:val="23"/>
            <w:szCs w:val="23"/>
            <w:lang w:eastAsia="en-IN"/>
          </w:rPr>
          <w:t>/www/html</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1" w:author="Unknown"/>
          <w:rFonts w:ascii="inherit" w:eastAsia="Times New Roman" w:hAnsi="inherit" w:cs="Courier New"/>
          <w:color w:val="3A3A3A"/>
          <w:sz w:val="23"/>
          <w:szCs w:val="23"/>
          <w:lang w:eastAsia="en-IN"/>
        </w:rPr>
      </w:pPr>
      <w:ins w:id="342" w:author="Unknown">
        <w:r w:rsidRPr="006F22CA">
          <w:rPr>
            <w:rFonts w:ascii="inherit" w:eastAsia="Times New Roman" w:hAnsi="inherit" w:cs="Courier New"/>
            <w:b/>
            <w:bCs/>
            <w:color w:val="3A3A3A"/>
            <w:sz w:val="23"/>
            <w:szCs w:val="23"/>
            <w:bdr w:val="none" w:sz="0" w:space="0" w:color="auto" w:frame="1"/>
            <w:lang w:eastAsia="en-IN"/>
          </w:rPr>
          <w:t xml:space="preserve"># </w:t>
        </w:r>
        <w:proofErr w:type="gramStart"/>
        <w:r w:rsidRPr="006F22CA">
          <w:rPr>
            <w:rFonts w:ascii="inherit" w:eastAsia="Times New Roman" w:hAnsi="inherit" w:cs="Courier New"/>
            <w:b/>
            <w:bCs/>
            <w:color w:val="3A3A3A"/>
            <w:sz w:val="23"/>
            <w:szCs w:val="23"/>
            <w:bdr w:val="none" w:sz="0" w:space="0" w:color="auto" w:frame="1"/>
            <w:lang w:eastAsia="en-IN"/>
          </w:rPr>
          <w:t>This</w:t>
        </w:r>
        <w:proofErr w:type="gramEnd"/>
        <w:r w:rsidRPr="006F22CA">
          <w:rPr>
            <w:rFonts w:ascii="inherit" w:eastAsia="Times New Roman" w:hAnsi="inherit" w:cs="Courier New"/>
            <w:b/>
            <w:bCs/>
            <w:color w:val="3A3A3A"/>
            <w:sz w:val="23"/>
            <w:szCs w:val="23"/>
            <w:bdr w:val="none" w:sz="0" w:space="0" w:color="auto" w:frame="1"/>
            <w:lang w:eastAsia="en-IN"/>
          </w:rPr>
          <w:t xml:space="preserve"> service below is executed irrespective of changes done or not to any </w:t>
        </w:r>
        <w:proofErr w:type="spellStart"/>
        <w:r w:rsidRPr="006F22CA">
          <w:rPr>
            <w:rFonts w:ascii="inherit" w:eastAsia="Times New Roman" w:hAnsi="inherit" w:cs="Courier New"/>
            <w:b/>
            <w:bCs/>
            <w:color w:val="3A3A3A"/>
            <w:sz w:val="23"/>
            <w:szCs w:val="23"/>
            <w:bdr w:val="none" w:sz="0" w:space="0" w:color="auto" w:frame="1"/>
            <w:lang w:eastAsia="en-IN"/>
          </w:rPr>
          <w:t>config</w:t>
        </w:r>
        <w:proofErr w:type="spellEnd"/>
        <w:r w:rsidRPr="006F22CA">
          <w:rPr>
            <w:rFonts w:ascii="inherit" w:eastAsia="Times New Roman" w:hAnsi="inherit" w:cs="Courier New"/>
            <w:b/>
            <w:bCs/>
            <w:color w:val="3A3A3A"/>
            <w:sz w:val="23"/>
            <w:szCs w:val="23"/>
            <w:bdr w:val="none" w:sz="0" w:space="0" w:color="auto" w:frame="1"/>
            <w:lang w:eastAsia="en-IN"/>
          </w:rPr>
          <w:t xml:space="preserve"> files</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3" w:author="Unknown"/>
          <w:rFonts w:ascii="inherit" w:eastAsia="Times New Roman" w:hAnsi="inherit" w:cs="Courier New"/>
          <w:color w:val="3A3A3A"/>
          <w:sz w:val="23"/>
          <w:szCs w:val="23"/>
          <w:lang w:eastAsia="en-IN"/>
        </w:rPr>
      </w:pP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4" w:author="Unknown"/>
          <w:rFonts w:ascii="inherit" w:eastAsia="Times New Roman" w:hAnsi="inherit" w:cs="Courier New"/>
          <w:color w:val="3A3A3A"/>
          <w:sz w:val="23"/>
          <w:szCs w:val="23"/>
          <w:lang w:eastAsia="en-IN"/>
        </w:rPr>
      </w:pPr>
      <w:ins w:id="345"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Start and Enable </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service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6" w:author="Unknown"/>
          <w:rFonts w:ascii="inherit" w:eastAsia="Times New Roman" w:hAnsi="inherit" w:cs="Courier New"/>
          <w:color w:val="3A3A3A"/>
          <w:sz w:val="23"/>
          <w:szCs w:val="23"/>
          <w:lang w:eastAsia="en-IN"/>
        </w:rPr>
      </w:pPr>
      <w:ins w:id="347"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service</w:t>
        </w:r>
        <w:proofErr w:type="gramEnd"/>
        <w:r w:rsidRPr="006F22CA">
          <w:rPr>
            <w:rFonts w:ascii="inherit" w:eastAsia="Times New Roman" w:hAnsi="inherit" w:cs="Courier New"/>
            <w:color w:val="3A3A3A"/>
            <w:sz w:val="23"/>
            <w:szCs w:val="23"/>
            <w:lang w:eastAsia="en-IN"/>
          </w:rPr>
          <w:t>: name=</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state=</w:t>
        </w:r>
        <w:r w:rsidRPr="006F22CA">
          <w:rPr>
            <w:rFonts w:ascii="inherit" w:eastAsia="Times New Roman" w:hAnsi="inherit" w:cs="Courier New"/>
            <w:b/>
            <w:bCs/>
            <w:color w:val="3A3A3A"/>
            <w:sz w:val="23"/>
            <w:szCs w:val="23"/>
            <w:bdr w:val="none" w:sz="0" w:space="0" w:color="auto" w:frame="1"/>
            <w:lang w:eastAsia="en-IN"/>
          </w:rPr>
          <w:t>restarted</w:t>
        </w:r>
        <w:r w:rsidRPr="006F22CA">
          <w:rPr>
            <w:rFonts w:ascii="inherit" w:eastAsia="Times New Roman" w:hAnsi="inherit" w:cs="Courier New"/>
            <w:color w:val="3A3A3A"/>
            <w:sz w:val="23"/>
            <w:szCs w:val="23"/>
            <w:lang w:eastAsia="en-IN"/>
          </w:rPr>
          <w:t xml:space="preserve"> enabled=yes</w:t>
        </w:r>
      </w:ins>
    </w:p>
    <w:p w:rsidR="006F22CA" w:rsidRPr="006F22CA" w:rsidRDefault="006F22CA" w:rsidP="006F22CA">
      <w:pPr>
        <w:shd w:val="clear" w:color="auto" w:fill="FFFFFF"/>
        <w:spacing w:after="0" w:line="240" w:lineRule="auto"/>
        <w:rPr>
          <w:ins w:id="348" w:author="Unknown"/>
          <w:rFonts w:ascii="Arial" w:eastAsia="Times New Roman" w:hAnsi="Arial" w:cs="Arial"/>
          <w:color w:val="3A3A3A"/>
          <w:sz w:val="23"/>
          <w:szCs w:val="23"/>
          <w:lang w:eastAsia="en-IN"/>
        </w:rPr>
      </w:pPr>
      <w:ins w:id="349" w:author="Unknown">
        <w:r w:rsidRPr="006F22CA">
          <w:rPr>
            <w:rFonts w:ascii="Arial" w:eastAsia="Times New Roman" w:hAnsi="Arial" w:cs="Arial"/>
            <w:color w:val="3A3A3A"/>
            <w:sz w:val="23"/>
            <w:szCs w:val="23"/>
            <w:lang w:eastAsia="en-IN"/>
          </w:rPr>
          <w:t>So we need to restart service only if the changes are done to configuration files. </w:t>
        </w:r>
        <w:r w:rsidRPr="006F22CA">
          <w:rPr>
            <w:rFonts w:ascii="Arial" w:eastAsia="Times New Roman" w:hAnsi="Arial" w:cs="Arial"/>
            <w:b/>
            <w:bCs/>
            <w:color w:val="3A3A3A"/>
            <w:sz w:val="23"/>
            <w:szCs w:val="23"/>
            <w:bdr w:val="none" w:sz="0" w:space="0" w:color="auto" w:frame="1"/>
            <w:lang w:eastAsia="en-IN"/>
          </w:rPr>
          <w:t>Handlers</w:t>
        </w:r>
        <w:r w:rsidRPr="006F22CA">
          <w:rPr>
            <w:rFonts w:ascii="Arial" w:eastAsia="Times New Roman" w:hAnsi="Arial" w:cs="Arial"/>
            <w:color w:val="3A3A3A"/>
            <w:sz w:val="23"/>
            <w:szCs w:val="23"/>
            <w:lang w:eastAsia="en-IN"/>
          </w:rPr>
          <w:t> provide that feature.</w:t>
        </w:r>
      </w:ins>
    </w:p>
    <w:p w:rsidR="006F22CA" w:rsidRPr="006F22CA" w:rsidRDefault="006F22CA" w:rsidP="006F22CA">
      <w:pPr>
        <w:shd w:val="clear" w:color="auto" w:fill="FFFFFF"/>
        <w:spacing w:after="0" w:line="240" w:lineRule="auto"/>
        <w:rPr>
          <w:ins w:id="350" w:author="Unknown"/>
          <w:rFonts w:ascii="Arial" w:eastAsia="Times New Roman" w:hAnsi="Arial" w:cs="Arial"/>
          <w:color w:val="3A3A3A"/>
          <w:sz w:val="23"/>
          <w:szCs w:val="23"/>
          <w:lang w:eastAsia="en-IN"/>
        </w:rPr>
      </w:pPr>
      <w:ins w:id="351" w:author="Unknown">
        <w:r w:rsidRPr="006F22CA">
          <w:rPr>
            <w:rFonts w:ascii="Arial" w:eastAsia="Times New Roman" w:hAnsi="Arial" w:cs="Arial"/>
            <w:color w:val="3A3A3A"/>
            <w:sz w:val="23"/>
            <w:szCs w:val="23"/>
            <w:lang w:eastAsia="en-IN"/>
          </w:rPr>
          <w:t>So the proper flow with handlers would be to have a </w:t>
        </w:r>
        <w:r w:rsidRPr="006F22CA">
          <w:rPr>
            <w:rFonts w:ascii="Arial" w:eastAsia="Times New Roman" w:hAnsi="Arial" w:cs="Arial"/>
            <w:b/>
            <w:bCs/>
            <w:color w:val="3A3A3A"/>
            <w:sz w:val="23"/>
            <w:szCs w:val="23"/>
            <w:bdr w:val="none" w:sz="0" w:space="0" w:color="auto" w:frame="1"/>
            <w:lang w:eastAsia="en-IN"/>
          </w:rPr>
          <w:t>notify</w:t>
        </w:r>
        <w:r w:rsidRPr="006F22CA">
          <w:rPr>
            <w:rFonts w:ascii="Arial" w:eastAsia="Times New Roman" w:hAnsi="Arial" w:cs="Arial"/>
            <w:color w:val="3A3A3A"/>
            <w:sz w:val="23"/>
            <w:szCs w:val="23"/>
            <w:lang w:eastAsia="en-IN"/>
          </w:rPr>
          <w:t> option.</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52" w:author="Unknown"/>
          <w:rFonts w:ascii="inherit" w:eastAsia="Times New Roman" w:hAnsi="inherit" w:cs="Courier New"/>
          <w:color w:val="3A3A3A"/>
          <w:sz w:val="23"/>
          <w:szCs w:val="23"/>
          <w:lang w:eastAsia="en-IN"/>
        </w:rPr>
      </w:pPr>
      <w:ins w:id="353" w:author="Unknown">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54" w:author="Unknown"/>
          <w:rFonts w:ascii="inherit" w:eastAsia="Times New Roman" w:hAnsi="inherit" w:cs="Courier New"/>
          <w:color w:val="3A3A3A"/>
          <w:sz w:val="23"/>
          <w:szCs w:val="23"/>
          <w:lang w:eastAsia="en-IN"/>
        </w:rPr>
      </w:pPr>
      <w:ins w:id="355"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56" w:author="Unknown"/>
          <w:rFonts w:ascii="inherit" w:eastAsia="Times New Roman" w:hAnsi="inherit" w:cs="Courier New"/>
          <w:color w:val="3A3A3A"/>
          <w:sz w:val="23"/>
          <w:szCs w:val="23"/>
          <w:lang w:eastAsia="en-IN"/>
        </w:rPr>
      </w:pPr>
      <w:ins w:id="357"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58" w:author="Unknown"/>
          <w:rFonts w:ascii="inherit" w:eastAsia="Times New Roman" w:hAnsi="inherit" w:cs="Courier New"/>
          <w:color w:val="3A3A3A"/>
          <w:sz w:val="23"/>
          <w:szCs w:val="23"/>
          <w:lang w:eastAsia="en-IN"/>
        </w:rPr>
      </w:pPr>
      <w:ins w:id="359"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60" w:author="Unknown"/>
          <w:rFonts w:ascii="inherit" w:eastAsia="Times New Roman" w:hAnsi="inherit" w:cs="Courier New"/>
          <w:color w:val="3A3A3A"/>
          <w:sz w:val="23"/>
          <w:szCs w:val="23"/>
          <w:lang w:eastAsia="en-IN"/>
        </w:rPr>
      </w:pPr>
      <w:ins w:id="361"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Install </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package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62" w:author="Unknown"/>
          <w:rFonts w:ascii="inherit" w:eastAsia="Times New Roman" w:hAnsi="inherit" w:cs="Courier New"/>
          <w:color w:val="3A3A3A"/>
          <w:sz w:val="23"/>
          <w:szCs w:val="23"/>
          <w:lang w:eastAsia="en-IN"/>
        </w:rPr>
      </w:pPr>
      <w:ins w:id="363"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yum</w:t>
        </w:r>
        <w:proofErr w:type="gramEnd"/>
        <w:r w:rsidRPr="006F22CA">
          <w:rPr>
            <w:rFonts w:ascii="inherit" w:eastAsia="Times New Roman" w:hAnsi="inherit" w:cs="Courier New"/>
            <w:color w:val="3A3A3A"/>
            <w:sz w:val="23"/>
            <w:szCs w:val="23"/>
            <w:lang w:eastAsia="en-IN"/>
          </w:rPr>
          <w:t>: name=</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state=latest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64" w:author="Unknown"/>
          <w:rFonts w:ascii="inherit" w:eastAsia="Times New Roman" w:hAnsi="inherit" w:cs="Courier New"/>
          <w:color w:val="3A3A3A"/>
          <w:sz w:val="23"/>
          <w:szCs w:val="23"/>
          <w:lang w:eastAsia="en-IN"/>
        </w:rPr>
      </w:pPr>
      <w:ins w:id="365"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Copy the </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configuration file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66" w:author="Unknown"/>
          <w:rFonts w:ascii="inherit" w:eastAsia="Times New Roman" w:hAnsi="inherit" w:cs="Courier New"/>
          <w:color w:val="3A3A3A"/>
          <w:sz w:val="23"/>
          <w:szCs w:val="23"/>
          <w:lang w:eastAsia="en-IN"/>
        </w:rPr>
      </w:pPr>
      <w:ins w:id="367"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copy</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src</w:t>
        </w:r>
        <w:proofErr w:type="spellEnd"/>
        <w:r w:rsidRPr="006F22CA">
          <w:rPr>
            <w:rFonts w:ascii="inherit" w:eastAsia="Times New Roman" w:hAnsi="inherit" w:cs="Courier New"/>
            <w:color w:val="3A3A3A"/>
            <w:sz w:val="23"/>
            <w:szCs w:val="23"/>
            <w:lang w:eastAsia="en-IN"/>
          </w:rPr>
          <w:t>=/home/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w:t>
        </w:r>
        <w:proofErr w:type="spellStart"/>
        <w:r w:rsidRPr="006F22CA">
          <w:rPr>
            <w:rFonts w:ascii="inherit" w:eastAsia="Times New Roman" w:hAnsi="inherit" w:cs="Courier New"/>
            <w:color w:val="3A3A3A"/>
            <w:sz w:val="23"/>
            <w:szCs w:val="23"/>
            <w:lang w:eastAsia="en-IN"/>
          </w:rPr>
          <w:t>httpd.final</w:t>
        </w:r>
        <w:proofErr w:type="spell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=/etc/</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/conf/</w:t>
        </w:r>
        <w:proofErr w:type="spellStart"/>
        <w:r w:rsidRPr="006F22CA">
          <w:rPr>
            <w:rFonts w:ascii="inherit" w:eastAsia="Times New Roman" w:hAnsi="inherit" w:cs="Courier New"/>
            <w:color w:val="3A3A3A"/>
            <w:sz w:val="23"/>
            <w:szCs w:val="23"/>
            <w:lang w:eastAsia="en-IN"/>
          </w:rPr>
          <w:t>httpd.conf</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68" w:author="Unknown"/>
          <w:rFonts w:ascii="inherit" w:eastAsia="Times New Roman" w:hAnsi="inherit" w:cs="Courier New"/>
          <w:color w:val="3A3A3A"/>
          <w:sz w:val="23"/>
          <w:szCs w:val="23"/>
          <w:lang w:eastAsia="en-IN"/>
        </w:rPr>
      </w:pPr>
      <w:ins w:id="369"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Copy index.html file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70" w:author="Unknown"/>
          <w:rFonts w:ascii="inherit" w:eastAsia="Times New Roman" w:hAnsi="inherit" w:cs="Courier New"/>
          <w:color w:val="3A3A3A"/>
          <w:sz w:val="23"/>
          <w:szCs w:val="23"/>
          <w:lang w:eastAsia="en-IN"/>
        </w:rPr>
      </w:pPr>
      <w:ins w:id="371"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copy</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src</w:t>
        </w:r>
        <w:proofErr w:type="spellEnd"/>
        <w:r w:rsidRPr="006F22CA">
          <w:rPr>
            <w:rFonts w:ascii="inherit" w:eastAsia="Times New Roman" w:hAnsi="inherit" w:cs="Courier New"/>
            <w:color w:val="3A3A3A"/>
            <w:sz w:val="23"/>
            <w:szCs w:val="23"/>
            <w:lang w:eastAsia="en-IN"/>
          </w:rPr>
          <w:t>=/home/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/index.html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w:t>
        </w:r>
        <w:proofErr w:type="spellStart"/>
        <w:r w:rsidRPr="006F22CA">
          <w:rPr>
            <w:rFonts w:ascii="inherit" w:eastAsia="Times New Roman" w:hAnsi="inherit" w:cs="Courier New"/>
            <w:color w:val="3A3A3A"/>
            <w:sz w:val="23"/>
            <w:szCs w:val="23"/>
            <w:lang w:eastAsia="en-IN"/>
          </w:rPr>
          <w:t>var</w:t>
        </w:r>
        <w:proofErr w:type="spellEnd"/>
        <w:r w:rsidRPr="006F22CA">
          <w:rPr>
            <w:rFonts w:ascii="inherit" w:eastAsia="Times New Roman" w:hAnsi="inherit" w:cs="Courier New"/>
            <w:color w:val="3A3A3A"/>
            <w:sz w:val="23"/>
            <w:szCs w:val="23"/>
            <w:lang w:eastAsia="en-IN"/>
          </w:rPr>
          <w:t>/www/html</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72" w:author="Unknown"/>
          <w:rFonts w:ascii="inherit" w:eastAsia="Times New Roman" w:hAnsi="inherit" w:cs="Courier New"/>
          <w:color w:val="3A3A3A"/>
          <w:sz w:val="23"/>
          <w:szCs w:val="23"/>
          <w:lang w:eastAsia="en-IN"/>
        </w:rPr>
      </w:pPr>
      <w:ins w:id="373"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notify</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74" w:author="Unknown"/>
          <w:rFonts w:ascii="inherit" w:eastAsia="Times New Roman" w:hAnsi="inherit" w:cs="Courier New"/>
          <w:color w:val="3A3A3A"/>
          <w:sz w:val="23"/>
          <w:szCs w:val="23"/>
          <w:lang w:eastAsia="en-IN"/>
        </w:rPr>
      </w:pPr>
      <w:ins w:id="375" w:author="Unknown">
        <w:r w:rsidRPr="006F22CA">
          <w:rPr>
            <w:rFonts w:ascii="inherit" w:eastAsia="Times New Roman" w:hAnsi="inherit" w:cs="Courier New"/>
            <w:color w:val="3A3A3A"/>
            <w:sz w:val="23"/>
            <w:szCs w:val="23"/>
            <w:lang w:eastAsia="en-IN"/>
          </w:rPr>
          <w:t xml:space="preserve">  - restart </w:t>
        </w:r>
        <w:proofErr w:type="spellStart"/>
        <w:r w:rsidRPr="006F22CA">
          <w:rPr>
            <w:rFonts w:ascii="inherit" w:eastAsia="Times New Roman" w:hAnsi="inherit" w:cs="Courier New"/>
            <w:color w:val="3A3A3A"/>
            <w:sz w:val="23"/>
            <w:szCs w:val="23"/>
            <w:lang w:eastAsia="en-IN"/>
          </w:rPr>
          <w:t>httpd</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76" w:author="Unknown"/>
          <w:rFonts w:ascii="inherit" w:eastAsia="Times New Roman" w:hAnsi="inherit" w:cs="Courier New"/>
          <w:color w:val="3A3A3A"/>
          <w:sz w:val="23"/>
          <w:szCs w:val="23"/>
          <w:lang w:eastAsia="en-IN"/>
        </w:rPr>
      </w:pPr>
      <w:ins w:id="377"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Start </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service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78" w:author="Unknown"/>
          <w:rFonts w:ascii="inherit" w:eastAsia="Times New Roman" w:hAnsi="inherit" w:cs="Courier New"/>
          <w:color w:val="3A3A3A"/>
          <w:sz w:val="23"/>
          <w:szCs w:val="23"/>
          <w:lang w:eastAsia="en-IN"/>
        </w:rPr>
      </w:pPr>
      <w:ins w:id="379"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service</w:t>
        </w:r>
        <w:proofErr w:type="gramEnd"/>
        <w:r w:rsidRPr="006F22CA">
          <w:rPr>
            <w:rFonts w:ascii="inherit" w:eastAsia="Times New Roman" w:hAnsi="inherit" w:cs="Courier New"/>
            <w:color w:val="3A3A3A"/>
            <w:sz w:val="23"/>
            <w:szCs w:val="23"/>
            <w:lang w:eastAsia="en-IN"/>
          </w:rPr>
          <w:t>: name=</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state=started enabled=yes</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80" w:author="Unknown"/>
          <w:rFonts w:ascii="inherit" w:eastAsia="Times New Roman" w:hAnsi="inherit" w:cs="Courier New"/>
          <w:color w:val="3A3A3A"/>
          <w:sz w:val="23"/>
          <w:szCs w:val="23"/>
          <w:lang w:eastAsia="en-IN"/>
        </w:rPr>
      </w:pPr>
      <w:ins w:id="381"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handlers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82" w:author="Unknown"/>
          <w:rFonts w:ascii="inherit" w:eastAsia="Times New Roman" w:hAnsi="inherit" w:cs="Courier New"/>
          <w:color w:val="3A3A3A"/>
          <w:sz w:val="23"/>
          <w:szCs w:val="23"/>
          <w:lang w:eastAsia="en-IN"/>
        </w:rPr>
      </w:pPr>
      <w:ins w:id="383"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restart </w:t>
        </w:r>
        <w:proofErr w:type="spellStart"/>
        <w:r w:rsidRPr="006F22CA">
          <w:rPr>
            <w:rFonts w:ascii="inherit" w:eastAsia="Times New Roman" w:hAnsi="inherit" w:cs="Courier New"/>
            <w:color w:val="3A3A3A"/>
            <w:sz w:val="23"/>
            <w:szCs w:val="23"/>
            <w:lang w:eastAsia="en-IN"/>
          </w:rPr>
          <w:t>httpd</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84" w:author="Unknown"/>
          <w:rFonts w:ascii="inherit" w:eastAsia="Times New Roman" w:hAnsi="inherit" w:cs="Courier New"/>
          <w:color w:val="3A3A3A"/>
          <w:sz w:val="23"/>
          <w:szCs w:val="23"/>
          <w:lang w:eastAsia="en-IN"/>
        </w:rPr>
      </w:pPr>
      <w:ins w:id="385"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service</w:t>
        </w:r>
        <w:proofErr w:type="gramEnd"/>
        <w:r w:rsidRPr="006F22CA">
          <w:rPr>
            <w:rFonts w:ascii="inherit" w:eastAsia="Times New Roman" w:hAnsi="inherit" w:cs="Courier New"/>
            <w:color w:val="3A3A3A"/>
            <w:sz w:val="23"/>
            <w:szCs w:val="23"/>
            <w:lang w:eastAsia="en-IN"/>
          </w:rPr>
          <w:t>: name=</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state=restarted</w:t>
        </w:r>
      </w:ins>
    </w:p>
    <w:p w:rsidR="006F22CA" w:rsidRPr="006F22CA" w:rsidRDefault="006F22CA" w:rsidP="006F22CA">
      <w:pPr>
        <w:shd w:val="clear" w:color="auto" w:fill="FFFFFF"/>
        <w:spacing w:after="336" w:line="240" w:lineRule="auto"/>
        <w:rPr>
          <w:ins w:id="386" w:author="Unknown"/>
          <w:rFonts w:ascii="Arial" w:eastAsia="Times New Roman" w:hAnsi="Arial" w:cs="Arial"/>
          <w:color w:val="3A3A3A"/>
          <w:sz w:val="23"/>
          <w:szCs w:val="23"/>
          <w:lang w:eastAsia="en-IN"/>
        </w:rPr>
      </w:pPr>
      <w:ins w:id="387" w:author="Unknown">
        <w:r w:rsidRPr="006F22CA">
          <w:rPr>
            <w:rFonts w:ascii="Arial" w:eastAsia="Times New Roman" w:hAnsi="Arial" w:cs="Arial"/>
            <w:color w:val="3A3A3A"/>
            <w:sz w:val="23"/>
            <w:szCs w:val="23"/>
            <w:lang w:eastAsia="en-IN"/>
          </w:rPr>
          <w:t xml:space="preserve">So for the first time, Apache server will be installed and started. Even if you re-run the playbook without any changes done the </w:t>
        </w:r>
        <w:proofErr w:type="spellStart"/>
        <w:r w:rsidRPr="006F22CA">
          <w:rPr>
            <w:rFonts w:ascii="Arial" w:eastAsia="Times New Roman" w:hAnsi="Arial" w:cs="Arial"/>
            <w:color w:val="3A3A3A"/>
            <w:sz w:val="23"/>
            <w:szCs w:val="23"/>
            <w:lang w:eastAsia="en-IN"/>
          </w:rPr>
          <w:t>httpd</w:t>
        </w:r>
        <w:proofErr w:type="spellEnd"/>
        <w:r w:rsidRPr="006F22CA">
          <w:rPr>
            <w:rFonts w:ascii="Arial" w:eastAsia="Times New Roman" w:hAnsi="Arial" w:cs="Arial"/>
            <w:color w:val="3A3A3A"/>
            <w:sz w:val="23"/>
            <w:szCs w:val="23"/>
            <w:lang w:eastAsia="en-IN"/>
          </w:rPr>
          <w:t xml:space="preserve"> service will not restart as it is already started.</w:t>
        </w:r>
      </w:ins>
    </w:p>
    <w:p w:rsidR="006F22CA" w:rsidRPr="006F22CA" w:rsidRDefault="006F22CA" w:rsidP="006F22CA">
      <w:pPr>
        <w:shd w:val="clear" w:color="auto" w:fill="FFFFFF"/>
        <w:spacing w:after="336" w:line="240" w:lineRule="auto"/>
        <w:rPr>
          <w:ins w:id="388" w:author="Unknown"/>
          <w:rFonts w:ascii="Arial" w:eastAsia="Times New Roman" w:hAnsi="Arial" w:cs="Arial"/>
          <w:color w:val="3A3A3A"/>
          <w:sz w:val="23"/>
          <w:szCs w:val="23"/>
          <w:lang w:eastAsia="en-IN"/>
        </w:rPr>
      </w:pPr>
      <w:ins w:id="389" w:author="Unknown">
        <w:r w:rsidRPr="006F22CA">
          <w:rPr>
            <w:rFonts w:ascii="Arial" w:eastAsia="Times New Roman" w:hAnsi="Arial" w:cs="Arial"/>
            <w:color w:val="3A3A3A"/>
            <w:sz w:val="23"/>
            <w:szCs w:val="23"/>
            <w:lang w:eastAsia="en-IN"/>
          </w:rPr>
          <w:lastRenderedPageBreak/>
          <w:t xml:space="preserve">If there are any changes to the </w:t>
        </w:r>
        <w:proofErr w:type="spellStart"/>
        <w:r w:rsidRPr="006F22CA">
          <w:rPr>
            <w:rFonts w:ascii="Arial" w:eastAsia="Times New Roman" w:hAnsi="Arial" w:cs="Arial"/>
            <w:color w:val="3A3A3A"/>
            <w:sz w:val="23"/>
            <w:szCs w:val="23"/>
            <w:lang w:eastAsia="en-IN"/>
          </w:rPr>
          <w:t>config</w:t>
        </w:r>
        <w:proofErr w:type="spellEnd"/>
        <w:r w:rsidRPr="006F22CA">
          <w:rPr>
            <w:rFonts w:ascii="Arial" w:eastAsia="Times New Roman" w:hAnsi="Arial" w:cs="Arial"/>
            <w:color w:val="3A3A3A"/>
            <w:sz w:val="23"/>
            <w:szCs w:val="23"/>
            <w:lang w:eastAsia="en-IN"/>
          </w:rPr>
          <w:t xml:space="preserve"> files or if the HTML files are changed then once the playbook is run the handler is notified to restart the service. The name in the notify section and handlers should be the same. The handler is written like any other task but is called only if there are changes.</w:t>
        </w:r>
      </w:ins>
    </w:p>
    <w:p w:rsidR="006F22CA" w:rsidRPr="006F22CA" w:rsidRDefault="006F22CA" w:rsidP="006F22CA">
      <w:pPr>
        <w:shd w:val="clear" w:color="auto" w:fill="FFFFFF"/>
        <w:spacing w:after="0" w:line="288" w:lineRule="atLeast"/>
        <w:outlineLvl w:val="2"/>
        <w:rPr>
          <w:ins w:id="390" w:author="Unknown"/>
          <w:rFonts w:ascii="Arial" w:eastAsia="Times New Roman" w:hAnsi="Arial" w:cs="Arial"/>
          <w:color w:val="3A3A3A"/>
          <w:sz w:val="33"/>
          <w:szCs w:val="33"/>
          <w:lang w:eastAsia="en-IN"/>
        </w:rPr>
      </w:pPr>
      <w:proofErr w:type="spellStart"/>
      <w:ins w:id="391" w:author="Unknown">
        <w:r w:rsidRPr="006F22CA">
          <w:rPr>
            <w:rFonts w:ascii="Arial" w:eastAsia="Times New Roman" w:hAnsi="Arial" w:cs="Arial"/>
            <w:color w:val="3A3A3A"/>
            <w:sz w:val="33"/>
            <w:szCs w:val="33"/>
            <w:bdr w:val="none" w:sz="0" w:space="0" w:color="auto" w:frame="1"/>
            <w:lang w:eastAsia="en-IN"/>
          </w:rPr>
          <w:t>Ansible</w:t>
        </w:r>
        <w:proofErr w:type="spellEnd"/>
        <w:r w:rsidRPr="006F22CA">
          <w:rPr>
            <w:rFonts w:ascii="Arial" w:eastAsia="Times New Roman" w:hAnsi="Arial" w:cs="Arial"/>
            <w:color w:val="3A3A3A"/>
            <w:sz w:val="33"/>
            <w:szCs w:val="33"/>
            <w:bdr w:val="none" w:sz="0" w:space="0" w:color="auto" w:frame="1"/>
            <w:lang w:eastAsia="en-IN"/>
          </w:rPr>
          <w:t xml:space="preserve"> Vault</w:t>
        </w:r>
      </w:ins>
    </w:p>
    <w:p w:rsidR="006F22CA" w:rsidRPr="006F22CA" w:rsidRDefault="006F22CA" w:rsidP="006F22CA">
      <w:pPr>
        <w:shd w:val="clear" w:color="auto" w:fill="FFFFFF"/>
        <w:spacing w:after="336" w:line="240" w:lineRule="auto"/>
        <w:rPr>
          <w:ins w:id="392" w:author="Unknown"/>
          <w:rFonts w:ascii="Arial" w:eastAsia="Times New Roman" w:hAnsi="Arial" w:cs="Arial"/>
          <w:color w:val="3A3A3A"/>
          <w:sz w:val="23"/>
          <w:szCs w:val="23"/>
          <w:lang w:eastAsia="en-IN"/>
        </w:rPr>
      </w:pPr>
      <w:ins w:id="393" w:author="Unknown">
        <w:r w:rsidRPr="006F22CA">
          <w:rPr>
            <w:rFonts w:ascii="Arial" w:eastAsia="Times New Roman" w:hAnsi="Arial" w:cs="Arial"/>
            <w:color w:val="3A3A3A"/>
            <w:sz w:val="23"/>
            <w:szCs w:val="23"/>
            <w:lang w:eastAsia="en-IN"/>
          </w:rPr>
          <w:t xml:space="preserve">Most of the times when sensitive or confidential data need to be protected in the playbook, then it can be encrypted rather than just keeping it in a text file which is readable by all. </w:t>
        </w:r>
        <w:proofErr w:type="spellStart"/>
        <w:r w:rsidRPr="006F22CA">
          <w:rPr>
            <w:rFonts w:ascii="Arial" w:eastAsia="Times New Roman" w:hAnsi="Arial" w:cs="Arial"/>
            <w:color w:val="3A3A3A"/>
            <w:sz w:val="23"/>
            <w:szCs w:val="23"/>
            <w:lang w:eastAsia="en-IN"/>
          </w:rPr>
          <w:t>Ansible</w:t>
        </w:r>
        <w:proofErr w:type="spellEnd"/>
        <w:r w:rsidRPr="006F22CA">
          <w:rPr>
            <w:rFonts w:ascii="Arial" w:eastAsia="Times New Roman" w:hAnsi="Arial" w:cs="Arial"/>
            <w:color w:val="3A3A3A"/>
            <w:sz w:val="23"/>
            <w:szCs w:val="23"/>
            <w:lang w:eastAsia="en-IN"/>
          </w:rPr>
          <w:t xml:space="preserve"> Vault allows you to encrypt the playbook to protect the confidential data.</w:t>
        </w:r>
      </w:ins>
    </w:p>
    <w:p w:rsidR="006F22CA" w:rsidRPr="006F22CA" w:rsidRDefault="006F22CA" w:rsidP="006F22CA">
      <w:pPr>
        <w:shd w:val="clear" w:color="auto" w:fill="FFFFFF"/>
        <w:spacing w:after="0" w:line="240" w:lineRule="auto"/>
        <w:rPr>
          <w:ins w:id="394" w:author="Unknown"/>
          <w:rFonts w:ascii="Arial" w:eastAsia="Times New Roman" w:hAnsi="Arial" w:cs="Arial"/>
          <w:color w:val="3A3A3A"/>
          <w:sz w:val="23"/>
          <w:szCs w:val="23"/>
          <w:lang w:eastAsia="en-IN"/>
        </w:rPr>
      </w:pPr>
      <w:ins w:id="395" w:author="Unknown">
        <w:r w:rsidRPr="006F22CA">
          <w:rPr>
            <w:rFonts w:ascii="Arial" w:eastAsia="Times New Roman" w:hAnsi="Arial" w:cs="Arial"/>
            <w:b/>
            <w:bCs/>
            <w:color w:val="3A3A3A"/>
            <w:sz w:val="23"/>
            <w:szCs w:val="23"/>
            <w:u w:val="single"/>
            <w:bdr w:val="none" w:sz="0" w:space="0" w:color="auto" w:frame="1"/>
            <w:lang w:eastAsia="en-IN"/>
          </w:rPr>
          <w:t>For Example</w:t>
        </w:r>
        <w:r w:rsidRPr="006F22CA">
          <w:rPr>
            <w:rFonts w:ascii="Arial" w:eastAsia="Times New Roman" w:hAnsi="Arial" w:cs="Arial"/>
            <w:b/>
            <w:bCs/>
            <w:color w:val="3A3A3A"/>
            <w:sz w:val="23"/>
            <w:szCs w:val="23"/>
            <w:bdr w:val="none" w:sz="0" w:space="0" w:color="auto" w:frame="1"/>
            <w:lang w:eastAsia="en-IN"/>
          </w:rPr>
          <w:t>, consider the following task where a confidential job agreement is being copied.</w:t>
        </w:r>
      </w:ins>
    </w:p>
    <w:p w:rsidR="006F22CA" w:rsidRPr="006F22CA" w:rsidRDefault="006F22CA" w:rsidP="006F22CA">
      <w:pPr>
        <w:shd w:val="clear" w:color="auto" w:fill="FFFFFF"/>
        <w:spacing w:after="336" w:line="240" w:lineRule="auto"/>
        <w:rPr>
          <w:ins w:id="396" w:author="Unknown"/>
          <w:rFonts w:ascii="Arial" w:eastAsia="Times New Roman" w:hAnsi="Arial" w:cs="Arial"/>
          <w:color w:val="3A3A3A"/>
          <w:sz w:val="23"/>
          <w:szCs w:val="23"/>
          <w:lang w:eastAsia="en-IN"/>
        </w:rPr>
      </w:pPr>
      <w:ins w:id="397" w:author="Unknown">
        <w:r w:rsidRPr="006F22CA">
          <w:rPr>
            <w:rFonts w:ascii="Arial" w:eastAsia="Times New Roman" w:hAnsi="Arial" w:cs="Arial"/>
            <w:color w:val="3A3A3A"/>
            <w:sz w:val="23"/>
            <w:szCs w:val="23"/>
            <w:lang w:eastAsia="en-IN"/>
          </w:rPr>
          <w:t xml:space="preserve">In such cases, you would need an </w:t>
        </w:r>
        <w:proofErr w:type="spellStart"/>
        <w:r w:rsidRPr="006F22CA">
          <w:rPr>
            <w:rFonts w:ascii="Arial" w:eastAsia="Times New Roman" w:hAnsi="Arial" w:cs="Arial"/>
            <w:color w:val="3A3A3A"/>
            <w:sz w:val="23"/>
            <w:szCs w:val="23"/>
            <w:lang w:eastAsia="en-IN"/>
          </w:rPr>
          <w:t>Ansible</w:t>
        </w:r>
        <w:proofErr w:type="spellEnd"/>
        <w:r w:rsidRPr="006F22CA">
          <w:rPr>
            <w:rFonts w:ascii="Arial" w:eastAsia="Times New Roman" w:hAnsi="Arial" w:cs="Arial"/>
            <w:color w:val="3A3A3A"/>
            <w:sz w:val="23"/>
            <w:szCs w:val="23"/>
            <w:lang w:eastAsia="en-IN"/>
          </w:rPr>
          <w:t xml:space="preserve"> Vault.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98" w:author="Unknown"/>
          <w:rFonts w:ascii="inherit" w:eastAsia="Times New Roman" w:hAnsi="inherit" w:cs="Courier New"/>
          <w:color w:val="3A3A3A"/>
          <w:sz w:val="23"/>
          <w:szCs w:val="23"/>
          <w:lang w:eastAsia="en-IN"/>
        </w:rPr>
      </w:pPr>
      <w:ins w:id="399" w:author="Unknown">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400" w:author="Unknown"/>
          <w:rFonts w:ascii="inherit" w:eastAsia="Times New Roman" w:hAnsi="inherit" w:cs="Courier New"/>
          <w:color w:val="3A3A3A"/>
          <w:sz w:val="23"/>
          <w:szCs w:val="23"/>
          <w:lang w:eastAsia="en-IN"/>
        </w:rPr>
      </w:pPr>
      <w:ins w:id="401"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402" w:author="Unknown"/>
          <w:rFonts w:ascii="inherit" w:eastAsia="Times New Roman" w:hAnsi="inherit" w:cs="Courier New"/>
          <w:color w:val="3A3A3A"/>
          <w:sz w:val="23"/>
          <w:szCs w:val="23"/>
          <w:lang w:eastAsia="en-IN"/>
        </w:rPr>
      </w:pPr>
      <w:ins w:id="403"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404" w:author="Unknown"/>
          <w:rFonts w:ascii="inherit" w:eastAsia="Times New Roman" w:hAnsi="inherit" w:cs="Courier New"/>
          <w:color w:val="3A3A3A"/>
          <w:sz w:val="23"/>
          <w:szCs w:val="23"/>
          <w:lang w:eastAsia="en-IN"/>
        </w:rPr>
      </w:pPr>
      <w:ins w:id="405"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406" w:author="Unknown"/>
          <w:rFonts w:ascii="inherit" w:eastAsia="Times New Roman" w:hAnsi="inherit" w:cs="Courier New"/>
          <w:color w:val="3A3A3A"/>
          <w:sz w:val="23"/>
          <w:szCs w:val="23"/>
          <w:lang w:eastAsia="en-IN"/>
        </w:rPr>
      </w:pPr>
      <w:ins w:id="407"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Copying Confidential Job Agreement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408" w:author="Unknown"/>
          <w:rFonts w:ascii="inherit" w:eastAsia="Times New Roman" w:hAnsi="inherit" w:cs="Courier New"/>
          <w:color w:val="3A3A3A"/>
          <w:sz w:val="23"/>
          <w:szCs w:val="23"/>
          <w:lang w:eastAsia="en-IN"/>
        </w:rPr>
      </w:pPr>
      <w:ins w:id="409"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copy</w:t>
        </w:r>
        <w:proofErr w:type="gramEnd"/>
        <w:r w:rsidRPr="006F22CA">
          <w:rPr>
            <w:rFonts w:ascii="inherit" w:eastAsia="Times New Roman" w:hAnsi="inherit" w:cs="Courier New"/>
            <w:color w:val="3A3A3A"/>
            <w:sz w:val="23"/>
            <w:szCs w:val="23"/>
            <w:lang w:eastAsia="en-IN"/>
          </w:rPr>
          <w:t xml:space="preserve">: content="This is a Confidential Job Agreement"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/jobagreement.txt</w:t>
        </w:r>
      </w:ins>
    </w:p>
    <w:p w:rsidR="006F22CA" w:rsidRPr="006F22CA" w:rsidRDefault="006F22CA" w:rsidP="006F22CA">
      <w:pPr>
        <w:shd w:val="clear" w:color="auto" w:fill="FFFFFF"/>
        <w:spacing w:after="0" w:line="240" w:lineRule="auto"/>
        <w:rPr>
          <w:ins w:id="410" w:author="Unknown"/>
          <w:rFonts w:ascii="Arial" w:eastAsia="Times New Roman" w:hAnsi="Arial" w:cs="Arial"/>
          <w:color w:val="3A3A3A"/>
          <w:sz w:val="23"/>
          <w:szCs w:val="23"/>
          <w:lang w:eastAsia="en-IN"/>
        </w:rPr>
      </w:pPr>
      <w:ins w:id="411" w:author="Unknown">
        <w:r w:rsidRPr="006F22CA">
          <w:rPr>
            <w:rFonts w:ascii="Arial" w:eastAsia="Times New Roman" w:hAnsi="Arial" w:cs="Arial"/>
            <w:b/>
            <w:bCs/>
            <w:color w:val="000000"/>
            <w:sz w:val="23"/>
            <w:szCs w:val="23"/>
            <w:bdr w:val="none" w:sz="0" w:space="0" w:color="auto" w:frame="1"/>
            <w:lang w:eastAsia="en-IN"/>
          </w:rPr>
          <w:t>Following are the steps that you need follow to encrypt the above playbook files.</w:t>
        </w:r>
      </w:ins>
    </w:p>
    <w:p w:rsidR="006F22CA" w:rsidRPr="006F22CA" w:rsidRDefault="006F22CA" w:rsidP="006F22CA">
      <w:pPr>
        <w:shd w:val="clear" w:color="auto" w:fill="FFFFFF"/>
        <w:spacing w:after="0" w:line="240" w:lineRule="auto"/>
        <w:rPr>
          <w:ins w:id="412" w:author="Unknown"/>
          <w:rFonts w:ascii="Arial" w:eastAsia="Times New Roman" w:hAnsi="Arial" w:cs="Arial"/>
          <w:color w:val="3A3A3A"/>
          <w:sz w:val="23"/>
          <w:szCs w:val="23"/>
          <w:lang w:eastAsia="en-IN"/>
        </w:rPr>
      </w:pPr>
      <w:ins w:id="413" w:author="Unknown">
        <w:r w:rsidRPr="006F22CA">
          <w:rPr>
            <w:rFonts w:ascii="Arial" w:eastAsia="Times New Roman" w:hAnsi="Arial" w:cs="Arial"/>
            <w:b/>
            <w:bCs/>
            <w:color w:val="FF6600"/>
            <w:sz w:val="23"/>
            <w:szCs w:val="23"/>
            <w:bdr w:val="none" w:sz="0" w:space="0" w:color="auto" w:frame="1"/>
            <w:lang w:eastAsia="en-IN"/>
          </w:rPr>
          <w:t>#1) Creating new encrypted files</w:t>
        </w:r>
      </w:ins>
    </w:p>
    <w:p w:rsidR="006F22CA" w:rsidRPr="006F22CA" w:rsidRDefault="006F22CA" w:rsidP="006F22CA">
      <w:pPr>
        <w:shd w:val="clear" w:color="auto" w:fill="FFFFFF"/>
        <w:spacing w:after="0" w:line="240" w:lineRule="auto"/>
        <w:rPr>
          <w:ins w:id="414" w:author="Unknown"/>
          <w:rFonts w:ascii="Arial" w:eastAsia="Times New Roman" w:hAnsi="Arial" w:cs="Arial"/>
          <w:color w:val="3A3A3A"/>
          <w:sz w:val="23"/>
          <w:szCs w:val="23"/>
          <w:lang w:eastAsia="en-IN"/>
        </w:rPr>
      </w:pPr>
      <w:ins w:id="415" w:author="Unknown">
        <w:r w:rsidRPr="006F22CA">
          <w:rPr>
            <w:rFonts w:ascii="Arial" w:eastAsia="Times New Roman" w:hAnsi="Arial" w:cs="Arial"/>
            <w:color w:val="3A3A3A"/>
            <w:sz w:val="23"/>
            <w:szCs w:val="23"/>
            <w:lang w:eastAsia="en-IN"/>
          </w:rPr>
          <w:t>To create new encrypted files with vault use the </w:t>
        </w:r>
        <w:proofErr w:type="spellStart"/>
        <w:r w:rsidRPr="006F22CA">
          <w:rPr>
            <w:rFonts w:ascii="Arial" w:eastAsia="Times New Roman" w:hAnsi="Arial" w:cs="Arial"/>
            <w:b/>
            <w:bCs/>
            <w:color w:val="3A3A3A"/>
            <w:sz w:val="23"/>
            <w:szCs w:val="23"/>
            <w:bdr w:val="none" w:sz="0" w:space="0" w:color="auto" w:frame="1"/>
            <w:lang w:eastAsia="en-IN"/>
          </w:rPr>
          <w:t>ansible</w:t>
        </w:r>
        <w:proofErr w:type="spellEnd"/>
        <w:r w:rsidRPr="006F22CA">
          <w:rPr>
            <w:rFonts w:ascii="Arial" w:eastAsia="Times New Roman" w:hAnsi="Arial" w:cs="Arial"/>
            <w:b/>
            <w:bCs/>
            <w:color w:val="3A3A3A"/>
            <w:sz w:val="23"/>
            <w:szCs w:val="23"/>
            <w:bdr w:val="none" w:sz="0" w:space="0" w:color="auto" w:frame="1"/>
            <w:lang w:eastAsia="en-IN"/>
          </w:rPr>
          <w:t>-vault create </w:t>
        </w:r>
        <w:r w:rsidRPr="006F22CA">
          <w:rPr>
            <w:rFonts w:ascii="Arial" w:eastAsia="Times New Roman" w:hAnsi="Arial" w:cs="Arial"/>
            <w:color w:val="3A3A3A"/>
            <w:sz w:val="23"/>
            <w:szCs w:val="23"/>
            <w:lang w:eastAsia="en-IN"/>
          </w:rPr>
          <w:t>command.</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6" w:author="Unknown"/>
          <w:rFonts w:ascii="inherit" w:eastAsia="Times New Roman" w:hAnsi="inherit" w:cs="Courier New"/>
          <w:color w:val="3A3A3A"/>
          <w:sz w:val="23"/>
          <w:szCs w:val="23"/>
          <w:lang w:eastAsia="en-IN"/>
        </w:rPr>
      </w:pPr>
      <w:ins w:id="417" w:author="Unknown">
        <w:r w:rsidRPr="006F22CA">
          <w:rPr>
            <w:rFonts w:ascii="inherit" w:eastAsia="Times New Roman" w:hAnsi="inherit" w:cs="Courier New"/>
            <w:b/>
            <w:bCs/>
            <w:color w:val="000000"/>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000000"/>
            <w:sz w:val="23"/>
            <w:szCs w:val="23"/>
            <w:bdr w:val="none" w:sz="0" w:space="0" w:color="auto" w:frame="1"/>
            <w:lang w:eastAsia="en-IN"/>
          </w:rPr>
          <w:t>ansible</w:t>
        </w:r>
        <w:proofErr w:type="spellEnd"/>
        <w:r w:rsidRPr="006F22CA">
          <w:rPr>
            <w:rFonts w:ascii="inherit" w:eastAsia="Times New Roman" w:hAnsi="inherit" w:cs="Courier New"/>
            <w:b/>
            <w:bCs/>
            <w:color w:val="000000"/>
            <w:sz w:val="23"/>
            <w:szCs w:val="23"/>
            <w:bdr w:val="none" w:sz="0" w:space="0" w:color="auto" w:frame="1"/>
            <w:lang w:eastAsia="en-IN"/>
          </w:rPr>
          <w:t>-vault</w:t>
        </w:r>
        <w:proofErr w:type="gramEnd"/>
        <w:r w:rsidRPr="006F22CA">
          <w:rPr>
            <w:rFonts w:ascii="inherit" w:eastAsia="Times New Roman" w:hAnsi="inherit" w:cs="Courier New"/>
            <w:b/>
            <w:bCs/>
            <w:color w:val="000000"/>
            <w:sz w:val="23"/>
            <w:szCs w:val="23"/>
            <w:bdr w:val="none" w:sz="0" w:space="0" w:color="auto" w:frame="1"/>
            <w:lang w:eastAsia="en-IN"/>
          </w:rPr>
          <w:t xml:space="preserve"> create jobagreement.yml</w:t>
        </w:r>
      </w:ins>
    </w:p>
    <w:p w:rsidR="006F22CA" w:rsidRPr="006F22CA" w:rsidRDefault="007D7DC7" w:rsidP="006F22CA">
      <w:pPr>
        <w:shd w:val="clear" w:color="auto" w:fill="FFFFFF"/>
        <w:spacing w:after="336" w:line="240" w:lineRule="auto"/>
        <w:rPr>
          <w:ins w:id="418" w:author="Unknown"/>
          <w:rFonts w:ascii="Arial" w:eastAsia="Times New Roman" w:hAnsi="Arial" w:cs="Arial"/>
          <w:color w:val="3A3A3A"/>
          <w:sz w:val="23"/>
          <w:szCs w:val="23"/>
          <w:lang w:eastAsia="en-IN"/>
        </w:rPr>
      </w:pPr>
      <w:ins w:id="419" w:author="Unknown">
        <w:r>
          <w:rPr>
            <w:rFonts w:ascii="Arial" w:eastAsia="Times New Roman" w:hAnsi="Arial" w:cs="Arial"/>
            <w:noProof/>
            <w:color w:val="3A3A3A"/>
            <w:sz w:val="23"/>
            <w:szCs w:val="23"/>
            <w:lang w:val="en-US"/>
            <w:rPrChange w:id="420">
              <w:rPr>
                <w:noProof/>
                <w:lang w:val="en-US"/>
              </w:rPr>
            </w:rPrChange>
          </w:rPr>
          <w:drawing>
            <wp:inline distT="0" distB="0" distL="0" distR="0">
              <wp:extent cx="5715000" cy="923925"/>
              <wp:effectExtent l="19050" t="0" r="0" b="0"/>
              <wp:docPr id="64" name="Picture 64" descr="3.Creating new encrypted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3.Creating new encrypted files"/>
                      <pic:cNvPicPr>
                        <a:picLocks noChangeAspect="1" noChangeArrowheads="1"/>
                      </pic:cNvPicPr>
                    </pic:nvPicPr>
                    <pic:blipFill>
                      <a:blip r:embed="rId7"/>
                      <a:srcRect/>
                      <a:stretch>
                        <a:fillRect/>
                      </a:stretch>
                    </pic:blipFill>
                    <pic:spPr bwMode="auto">
                      <a:xfrm>
                        <a:off x="0" y="0"/>
                        <a:ext cx="5715000" cy="923925"/>
                      </a:xfrm>
                      <a:prstGeom prst="rect">
                        <a:avLst/>
                      </a:prstGeom>
                      <a:noFill/>
                      <a:ln w="9525">
                        <a:noFill/>
                        <a:miter lim="800000"/>
                        <a:headEnd/>
                        <a:tailEnd/>
                      </a:ln>
                    </pic:spPr>
                  </pic:pic>
                </a:graphicData>
              </a:graphic>
            </wp:inline>
          </w:drawing>
        </w:r>
      </w:ins>
    </w:p>
    <w:p w:rsidR="006F22CA" w:rsidRPr="006F22CA" w:rsidRDefault="006F22CA" w:rsidP="006F22CA">
      <w:pPr>
        <w:shd w:val="clear" w:color="auto" w:fill="FFFFFF"/>
        <w:spacing w:after="336" w:line="240" w:lineRule="auto"/>
        <w:rPr>
          <w:ins w:id="421" w:author="Unknown"/>
          <w:rFonts w:ascii="Arial" w:eastAsia="Times New Roman" w:hAnsi="Arial" w:cs="Arial"/>
          <w:color w:val="3A3A3A"/>
          <w:sz w:val="23"/>
          <w:szCs w:val="23"/>
          <w:lang w:eastAsia="en-IN"/>
        </w:rPr>
      </w:pPr>
      <w:ins w:id="422" w:author="Unknown">
        <w:r w:rsidRPr="006F22CA">
          <w:rPr>
            <w:rFonts w:ascii="Arial" w:eastAsia="Times New Roman" w:hAnsi="Arial" w:cs="Arial"/>
            <w:color w:val="3A3A3A"/>
            <w:sz w:val="23"/>
            <w:szCs w:val="23"/>
            <w:lang w:eastAsia="en-IN"/>
          </w:rPr>
          <w:t>After confirming password an editing window will open to add contents to the file.</w:t>
        </w:r>
      </w:ins>
    </w:p>
    <w:p w:rsidR="006F22CA" w:rsidRPr="006F22CA" w:rsidRDefault="007D7DC7" w:rsidP="006F22CA">
      <w:pPr>
        <w:shd w:val="clear" w:color="auto" w:fill="FFFFFF"/>
        <w:spacing w:after="336" w:line="240" w:lineRule="auto"/>
        <w:rPr>
          <w:ins w:id="423" w:author="Unknown"/>
          <w:rFonts w:ascii="Arial" w:eastAsia="Times New Roman" w:hAnsi="Arial" w:cs="Arial"/>
          <w:color w:val="3A3A3A"/>
          <w:sz w:val="23"/>
          <w:szCs w:val="23"/>
          <w:lang w:eastAsia="en-IN"/>
        </w:rPr>
      </w:pPr>
      <w:ins w:id="424" w:author="Unknown">
        <w:r>
          <w:rPr>
            <w:rFonts w:ascii="Arial" w:eastAsia="Times New Roman" w:hAnsi="Arial" w:cs="Arial"/>
            <w:noProof/>
            <w:color w:val="3A3A3A"/>
            <w:sz w:val="23"/>
            <w:szCs w:val="23"/>
            <w:lang w:val="en-US"/>
            <w:rPrChange w:id="425">
              <w:rPr>
                <w:noProof/>
                <w:lang w:val="en-US"/>
              </w:rPr>
            </w:rPrChange>
          </w:rPr>
          <w:lastRenderedPageBreak/>
          <w:drawing>
            <wp:inline distT="0" distB="0" distL="0" distR="0">
              <wp:extent cx="5715000" cy="3590925"/>
              <wp:effectExtent l="19050" t="0" r="0" b="0"/>
              <wp:docPr id="65" name="Picture 65" descr="4.editing window will open to add contents to th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4.editing window will open to add contents to the file."/>
                      <pic:cNvPicPr>
                        <a:picLocks noChangeAspect="1" noChangeArrowheads="1"/>
                      </pic:cNvPicPr>
                    </pic:nvPicPr>
                    <pic:blipFill>
                      <a:blip r:embed="rId8"/>
                      <a:srcRect/>
                      <a:stretch>
                        <a:fillRect/>
                      </a:stretch>
                    </pic:blipFill>
                    <pic:spPr bwMode="auto">
                      <a:xfrm>
                        <a:off x="0" y="0"/>
                        <a:ext cx="5715000" cy="3590925"/>
                      </a:xfrm>
                      <a:prstGeom prst="rect">
                        <a:avLst/>
                      </a:prstGeom>
                      <a:noFill/>
                      <a:ln w="9525">
                        <a:noFill/>
                        <a:miter lim="800000"/>
                        <a:headEnd/>
                        <a:tailEnd/>
                      </a:ln>
                    </pic:spPr>
                  </pic:pic>
                </a:graphicData>
              </a:graphic>
            </wp:inline>
          </w:drawing>
        </w:r>
      </w:ins>
    </w:p>
    <w:p w:rsidR="006F22CA" w:rsidRPr="006F22CA" w:rsidRDefault="006F22CA" w:rsidP="006F22CA">
      <w:pPr>
        <w:shd w:val="clear" w:color="auto" w:fill="FFFFFF"/>
        <w:spacing w:after="336" w:line="240" w:lineRule="auto"/>
        <w:rPr>
          <w:ins w:id="426" w:author="Unknown"/>
          <w:rFonts w:ascii="Arial" w:eastAsia="Times New Roman" w:hAnsi="Arial" w:cs="Arial"/>
          <w:color w:val="3A3A3A"/>
          <w:sz w:val="23"/>
          <w:szCs w:val="23"/>
          <w:lang w:eastAsia="en-IN"/>
        </w:rPr>
      </w:pPr>
      <w:proofErr w:type="spellStart"/>
      <w:ins w:id="427" w:author="Unknown">
        <w:r w:rsidRPr="006F22CA">
          <w:rPr>
            <w:rFonts w:ascii="Arial" w:eastAsia="Times New Roman" w:hAnsi="Arial" w:cs="Arial"/>
            <w:color w:val="3A3A3A"/>
            <w:sz w:val="23"/>
            <w:szCs w:val="23"/>
            <w:lang w:eastAsia="en-IN"/>
          </w:rPr>
          <w:t>Ansible</w:t>
        </w:r>
        <w:proofErr w:type="spellEnd"/>
        <w:r w:rsidRPr="006F22CA">
          <w:rPr>
            <w:rFonts w:ascii="Arial" w:eastAsia="Times New Roman" w:hAnsi="Arial" w:cs="Arial"/>
            <w:color w:val="3A3A3A"/>
            <w:sz w:val="23"/>
            <w:szCs w:val="23"/>
            <w:lang w:eastAsia="en-IN"/>
          </w:rPr>
          <w:t xml:space="preserve"> will encrypt the contents when you close the file. Instead of seeing the actual contents you will see encrypted blocks.</w:t>
        </w:r>
      </w:ins>
    </w:p>
    <w:p w:rsidR="006F22CA" w:rsidRPr="006F22CA" w:rsidRDefault="007D7DC7" w:rsidP="006F22CA">
      <w:pPr>
        <w:shd w:val="clear" w:color="auto" w:fill="FFFFFF"/>
        <w:spacing w:after="336" w:line="240" w:lineRule="auto"/>
        <w:rPr>
          <w:ins w:id="428" w:author="Unknown"/>
          <w:rFonts w:ascii="Arial" w:eastAsia="Times New Roman" w:hAnsi="Arial" w:cs="Arial"/>
          <w:color w:val="3A3A3A"/>
          <w:sz w:val="23"/>
          <w:szCs w:val="23"/>
          <w:lang w:eastAsia="en-IN"/>
        </w:rPr>
      </w:pPr>
      <w:ins w:id="429" w:author="Unknown">
        <w:r>
          <w:rPr>
            <w:rFonts w:ascii="Arial" w:eastAsia="Times New Roman" w:hAnsi="Arial" w:cs="Arial"/>
            <w:noProof/>
            <w:color w:val="3A3A3A"/>
            <w:sz w:val="23"/>
            <w:szCs w:val="23"/>
            <w:lang w:val="en-US"/>
            <w:rPrChange w:id="430">
              <w:rPr>
                <w:noProof/>
                <w:lang w:val="en-US"/>
              </w:rPr>
            </w:rPrChange>
          </w:rPr>
          <w:drawing>
            <wp:inline distT="0" distB="0" distL="0" distR="0">
              <wp:extent cx="5715000" cy="3590925"/>
              <wp:effectExtent l="19050" t="0" r="0" b="0"/>
              <wp:docPr id="66" name="Picture 66" descr="5.Ansible will encrypt the contents when you close th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5.Ansible will encrypt the contents when you close the file"/>
                      <pic:cNvPicPr>
                        <a:picLocks noChangeAspect="1" noChangeArrowheads="1"/>
                      </pic:cNvPicPr>
                    </pic:nvPicPr>
                    <pic:blipFill>
                      <a:blip r:embed="rId9"/>
                      <a:srcRect/>
                      <a:stretch>
                        <a:fillRect/>
                      </a:stretch>
                    </pic:blipFill>
                    <pic:spPr bwMode="auto">
                      <a:xfrm>
                        <a:off x="0" y="0"/>
                        <a:ext cx="5715000" cy="3590925"/>
                      </a:xfrm>
                      <a:prstGeom prst="rect">
                        <a:avLst/>
                      </a:prstGeom>
                      <a:noFill/>
                      <a:ln w="9525">
                        <a:noFill/>
                        <a:miter lim="800000"/>
                        <a:headEnd/>
                        <a:tailEnd/>
                      </a:ln>
                    </pic:spPr>
                  </pic:pic>
                </a:graphicData>
              </a:graphic>
            </wp:inline>
          </w:drawing>
        </w:r>
      </w:ins>
    </w:p>
    <w:p w:rsidR="006F22CA" w:rsidRPr="006F22CA" w:rsidRDefault="006F22CA" w:rsidP="006F22CA">
      <w:pPr>
        <w:shd w:val="clear" w:color="auto" w:fill="FFFFFF"/>
        <w:spacing w:after="0" w:line="240" w:lineRule="auto"/>
        <w:rPr>
          <w:ins w:id="431" w:author="Unknown"/>
          <w:rFonts w:ascii="Arial" w:eastAsia="Times New Roman" w:hAnsi="Arial" w:cs="Arial"/>
          <w:color w:val="3A3A3A"/>
          <w:sz w:val="23"/>
          <w:szCs w:val="23"/>
          <w:lang w:eastAsia="en-IN"/>
        </w:rPr>
      </w:pPr>
      <w:ins w:id="432" w:author="Unknown">
        <w:r w:rsidRPr="006F22CA">
          <w:rPr>
            <w:rFonts w:ascii="Arial" w:eastAsia="Times New Roman" w:hAnsi="Arial" w:cs="Arial"/>
            <w:b/>
            <w:bCs/>
            <w:color w:val="FF6600"/>
            <w:sz w:val="23"/>
            <w:szCs w:val="23"/>
            <w:bdr w:val="none" w:sz="0" w:space="0" w:color="auto" w:frame="1"/>
            <w:lang w:eastAsia="en-IN"/>
          </w:rPr>
          <w:t xml:space="preserve">#2) </w:t>
        </w:r>
        <w:proofErr w:type="gramStart"/>
        <w:r w:rsidRPr="006F22CA">
          <w:rPr>
            <w:rFonts w:ascii="Arial" w:eastAsia="Times New Roman" w:hAnsi="Arial" w:cs="Arial"/>
            <w:b/>
            <w:bCs/>
            <w:color w:val="FF6600"/>
            <w:sz w:val="23"/>
            <w:szCs w:val="23"/>
            <w:bdr w:val="none" w:sz="0" w:space="0" w:color="auto" w:frame="1"/>
            <w:lang w:eastAsia="en-IN"/>
          </w:rPr>
          <w:t>To</w:t>
        </w:r>
        <w:proofErr w:type="gramEnd"/>
        <w:r w:rsidRPr="006F22CA">
          <w:rPr>
            <w:rFonts w:ascii="Arial" w:eastAsia="Times New Roman" w:hAnsi="Arial" w:cs="Arial"/>
            <w:b/>
            <w:bCs/>
            <w:color w:val="FF6600"/>
            <w:sz w:val="23"/>
            <w:szCs w:val="23"/>
            <w:bdr w:val="none" w:sz="0" w:space="0" w:color="auto" w:frame="1"/>
            <w:lang w:eastAsia="en-IN"/>
          </w:rPr>
          <w:t xml:space="preserve"> encrypt an existing </w:t>
        </w:r>
        <w:proofErr w:type="spellStart"/>
        <w:r w:rsidRPr="006F22CA">
          <w:rPr>
            <w:rFonts w:ascii="Arial" w:eastAsia="Times New Roman" w:hAnsi="Arial" w:cs="Arial"/>
            <w:b/>
            <w:bCs/>
            <w:color w:val="FF6600"/>
            <w:sz w:val="23"/>
            <w:szCs w:val="23"/>
            <w:bdr w:val="none" w:sz="0" w:space="0" w:color="auto" w:frame="1"/>
            <w:lang w:eastAsia="en-IN"/>
          </w:rPr>
          <w:t>yml</w:t>
        </w:r>
        <w:proofErr w:type="spellEnd"/>
        <w:r w:rsidRPr="006F22CA">
          <w:rPr>
            <w:rFonts w:ascii="Arial" w:eastAsia="Times New Roman" w:hAnsi="Arial" w:cs="Arial"/>
            <w:b/>
            <w:bCs/>
            <w:color w:val="FF6600"/>
            <w:sz w:val="23"/>
            <w:szCs w:val="23"/>
            <w:bdr w:val="none" w:sz="0" w:space="0" w:color="auto" w:frame="1"/>
            <w:lang w:eastAsia="en-IN"/>
          </w:rPr>
          <w:t xml:space="preserve"> file use the following</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3" w:author="Unknown"/>
          <w:rFonts w:ascii="inherit" w:eastAsia="Times New Roman" w:hAnsi="inherit" w:cs="Courier New"/>
          <w:color w:val="3A3A3A"/>
          <w:sz w:val="23"/>
          <w:szCs w:val="23"/>
          <w:lang w:eastAsia="en-IN"/>
        </w:rPr>
      </w:pPr>
      <w:ins w:id="434" w:author="Unknown">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-vault</w:t>
        </w:r>
        <w:proofErr w:type="gramEnd"/>
        <w:r w:rsidRPr="006F22CA">
          <w:rPr>
            <w:rFonts w:ascii="inherit" w:eastAsia="Times New Roman" w:hAnsi="inherit" w:cs="Courier New"/>
            <w:b/>
            <w:bCs/>
            <w:color w:val="3A3A3A"/>
            <w:sz w:val="23"/>
            <w:szCs w:val="23"/>
            <w:bdr w:val="none" w:sz="0" w:space="0" w:color="auto" w:frame="1"/>
            <w:lang w:eastAsia="en-IN"/>
          </w:rPr>
          <w:t xml:space="preserve"> encrypt existingfile.yml</w:t>
        </w:r>
      </w:ins>
    </w:p>
    <w:p w:rsidR="006F22CA" w:rsidRPr="006F22CA" w:rsidRDefault="006F22CA" w:rsidP="006F22CA">
      <w:pPr>
        <w:shd w:val="clear" w:color="auto" w:fill="FFFFFF"/>
        <w:spacing w:after="336" w:line="240" w:lineRule="auto"/>
        <w:rPr>
          <w:ins w:id="435" w:author="Unknown"/>
          <w:rFonts w:ascii="Arial" w:eastAsia="Times New Roman" w:hAnsi="Arial" w:cs="Arial"/>
          <w:color w:val="3A3A3A"/>
          <w:sz w:val="23"/>
          <w:szCs w:val="23"/>
          <w:lang w:eastAsia="en-IN"/>
        </w:rPr>
      </w:pPr>
      <w:ins w:id="436" w:author="Unknown">
        <w:r w:rsidRPr="006F22CA">
          <w:rPr>
            <w:rFonts w:ascii="Arial" w:eastAsia="Times New Roman" w:hAnsi="Arial" w:cs="Arial"/>
            <w:color w:val="3A3A3A"/>
            <w:sz w:val="23"/>
            <w:szCs w:val="23"/>
            <w:lang w:eastAsia="en-IN"/>
          </w:rPr>
          <w:t>Password will again be asked for encryption.</w:t>
        </w:r>
      </w:ins>
    </w:p>
    <w:p w:rsidR="006F22CA" w:rsidRPr="006F22CA" w:rsidRDefault="006F22CA" w:rsidP="006F22CA">
      <w:pPr>
        <w:shd w:val="clear" w:color="auto" w:fill="FFFFFF"/>
        <w:spacing w:after="0" w:line="240" w:lineRule="auto"/>
        <w:rPr>
          <w:ins w:id="437" w:author="Unknown"/>
          <w:rFonts w:ascii="Arial" w:eastAsia="Times New Roman" w:hAnsi="Arial" w:cs="Arial"/>
          <w:color w:val="3A3A3A"/>
          <w:sz w:val="23"/>
          <w:szCs w:val="23"/>
          <w:lang w:eastAsia="en-IN"/>
        </w:rPr>
      </w:pPr>
      <w:ins w:id="438" w:author="Unknown">
        <w:r w:rsidRPr="006F22CA">
          <w:rPr>
            <w:rFonts w:ascii="Arial" w:eastAsia="Times New Roman" w:hAnsi="Arial" w:cs="Arial"/>
            <w:b/>
            <w:bCs/>
            <w:color w:val="FF6600"/>
            <w:sz w:val="23"/>
            <w:szCs w:val="23"/>
            <w:bdr w:val="none" w:sz="0" w:space="0" w:color="auto" w:frame="1"/>
            <w:lang w:eastAsia="en-IN"/>
          </w:rPr>
          <w:lastRenderedPageBreak/>
          <w:t xml:space="preserve">#3) </w:t>
        </w:r>
        <w:proofErr w:type="gramStart"/>
        <w:r w:rsidRPr="006F22CA">
          <w:rPr>
            <w:rFonts w:ascii="Arial" w:eastAsia="Times New Roman" w:hAnsi="Arial" w:cs="Arial"/>
            <w:b/>
            <w:bCs/>
            <w:color w:val="FF6600"/>
            <w:sz w:val="23"/>
            <w:szCs w:val="23"/>
            <w:bdr w:val="none" w:sz="0" w:space="0" w:color="auto" w:frame="1"/>
            <w:lang w:eastAsia="en-IN"/>
          </w:rPr>
          <w:t>Viewing</w:t>
        </w:r>
        <w:proofErr w:type="gramEnd"/>
        <w:r w:rsidRPr="006F22CA">
          <w:rPr>
            <w:rFonts w:ascii="Arial" w:eastAsia="Times New Roman" w:hAnsi="Arial" w:cs="Arial"/>
            <w:b/>
            <w:bCs/>
            <w:color w:val="FF6600"/>
            <w:sz w:val="23"/>
            <w:szCs w:val="23"/>
            <w:bdr w:val="none" w:sz="0" w:space="0" w:color="auto" w:frame="1"/>
            <w:lang w:eastAsia="en-IN"/>
          </w:rPr>
          <w:t xml:space="preserve"> encrypted file</w:t>
        </w:r>
      </w:ins>
    </w:p>
    <w:p w:rsidR="006F22CA" w:rsidRPr="006F22CA" w:rsidRDefault="006F22CA" w:rsidP="006F22CA">
      <w:pPr>
        <w:shd w:val="clear" w:color="auto" w:fill="FFFFFF"/>
        <w:spacing w:after="0" w:line="240" w:lineRule="auto"/>
        <w:rPr>
          <w:ins w:id="439" w:author="Unknown"/>
          <w:rFonts w:ascii="Arial" w:eastAsia="Times New Roman" w:hAnsi="Arial" w:cs="Arial"/>
          <w:color w:val="3A3A3A"/>
          <w:sz w:val="23"/>
          <w:szCs w:val="23"/>
          <w:lang w:eastAsia="en-IN"/>
        </w:rPr>
      </w:pPr>
      <w:ins w:id="440" w:author="Unknown">
        <w:r w:rsidRPr="006F22CA">
          <w:rPr>
            <w:rFonts w:ascii="Arial" w:eastAsia="Times New Roman" w:hAnsi="Arial" w:cs="Arial"/>
            <w:color w:val="3A3A3A"/>
            <w:sz w:val="23"/>
            <w:szCs w:val="23"/>
            <w:lang w:eastAsia="en-IN"/>
          </w:rPr>
          <w:t>Use the command </w:t>
        </w:r>
        <w:proofErr w:type="spellStart"/>
        <w:r w:rsidRPr="006F22CA">
          <w:rPr>
            <w:rFonts w:ascii="Arial" w:eastAsia="Times New Roman" w:hAnsi="Arial" w:cs="Arial"/>
            <w:b/>
            <w:bCs/>
            <w:color w:val="3A3A3A"/>
            <w:sz w:val="23"/>
            <w:szCs w:val="23"/>
            <w:bdr w:val="none" w:sz="0" w:space="0" w:color="auto" w:frame="1"/>
            <w:lang w:eastAsia="en-IN"/>
          </w:rPr>
          <w:t>ansible</w:t>
        </w:r>
        <w:proofErr w:type="spellEnd"/>
        <w:r w:rsidRPr="006F22CA">
          <w:rPr>
            <w:rFonts w:ascii="Arial" w:eastAsia="Times New Roman" w:hAnsi="Arial" w:cs="Arial"/>
            <w:b/>
            <w:bCs/>
            <w:color w:val="3A3A3A"/>
            <w:sz w:val="23"/>
            <w:szCs w:val="23"/>
            <w:bdr w:val="none" w:sz="0" w:space="0" w:color="auto" w:frame="1"/>
            <w:lang w:eastAsia="en-IN"/>
          </w:rPr>
          <w:t>-vault view </w:t>
        </w:r>
        <w:r w:rsidRPr="006F22CA">
          <w:rPr>
            <w:rFonts w:ascii="Arial" w:eastAsia="Times New Roman" w:hAnsi="Arial" w:cs="Arial"/>
            <w:color w:val="3A3A3A"/>
            <w:sz w:val="23"/>
            <w:szCs w:val="23"/>
            <w:lang w:eastAsia="en-IN"/>
          </w:rPr>
          <w:t>to look at the actual contents of the file.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1" w:author="Unknown"/>
          <w:rFonts w:ascii="inherit" w:eastAsia="Times New Roman" w:hAnsi="inherit" w:cs="Courier New"/>
          <w:color w:val="3A3A3A"/>
          <w:sz w:val="23"/>
          <w:szCs w:val="23"/>
          <w:lang w:eastAsia="en-IN"/>
        </w:rPr>
      </w:pPr>
      <w:ins w:id="442" w:author="Unknown">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-vault</w:t>
        </w:r>
        <w:proofErr w:type="gramEnd"/>
        <w:r w:rsidRPr="006F22CA">
          <w:rPr>
            <w:rFonts w:ascii="inherit" w:eastAsia="Times New Roman" w:hAnsi="inherit" w:cs="Courier New"/>
            <w:b/>
            <w:bCs/>
            <w:color w:val="3A3A3A"/>
            <w:sz w:val="23"/>
            <w:szCs w:val="23"/>
            <w:bdr w:val="none" w:sz="0" w:space="0" w:color="auto" w:frame="1"/>
            <w:lang w:eastAsia="en-IN"/>
          </w:rPr>
          <w:t xml:space="preserve"> view jobagreement.yml</w:t>
        </w:r>
      </w:ins>
    </w:p>
    <w:p w:rsidR="006F22CA" w:rsidRPr="006F22CA" w:rsidRDefault="006F22CA" w:rsidP="006F22CA">
      <w:pPr>
        <w:shd w:val="clear" w:color="auto" w:fill="FFFFFF"/>
        <w:spacing w:after="336" w:line="240" w:lineRule="auto"/>
        <w:rPr>
          <w:ins w:id="443" w:author="Unknown"/>
          <w:rFonts w:ascii="Arial" w:eastAsia="Times New Roman" w:hAnsi="Arial" w:cs="Arial"/>
          <w:color w:val="3A3A3A"/>
          <w:sz w:val="23"/>
          <w:szCs w:val="23"/>
          <w:lang w:eastAsia="en-IN"/>
        </w:rPr>
      </w:pPr>
      <w:ins w:id="444" w:author="Unknown">
        <w:r w:rsidRPr="006F22CA">
          <w:rPr>
            <w:rFonts w:ascii="Arial" w:eastAsia="Times New Roman" w:hAnsi="Arial" w:cs="Arial"/>
            <w:color w:val="3A3A3A"/>
            <w:sz w:val="23"/>
            <w:szCs w:val="23"/>
            <w:lang w:eastAsia="en-IN"/>
          </w:rPr>
          <w:t>You will be asked for the password again to look at the contents of the file.</w:t>
        </w:r>
      </w:ins>
    </w:p>
    <w:p w:rsidR="006F22CA" w:rsidRPr="006F22CA" w:rsidRDefault="006F22CA" w:rsidP="006F22CA">
      <w:pPr>
        <w:shd w:val="clear" w:color="auto" w:fill="FFFFFF"/>
        <w:spacing w:after="0" w:line="240" w:lineRule="auto"/>
        <w:rPr>
          <w:ins w:id="445" w:author="Unknown"/>
          <w:rFonts w:ascii="Arial" w:eastAsia="Times New Roman" w:hAnsi="Arial" w:cs="Arial"/>
          <w:color w:val="3A3A3A"/>
          <w:sz w:val="23"/>
          <w:szCs w:val="23"/>
          <w:lang w:eastAsia="en-IN"/>
        </w:rPr>
      </w:pPr>
      <w:ins w:id="446" w:author="Unknown">
        <w:r w:rsidRPr="006F22CA">
          <w:rPr>
            <w:rFonts w:ascii="Arial" w:eastAsia="Times New Roman" w:hAnsi="Arial" w:cs="Arial"/>
            <w:b/>
            <w:bCs/>
            <w:color w:val="FF6600"/>
            <w:sz w:val="23"/>
            <w:szCs w:val="23"/>
            <w:bdr w:val="none" w:sz="0" w:space="0" w:color="auto" w:frame="1"/>
            <w:lang w:eastAsia="en-IN"/>
          </w:rPr>
          <w:t xml:space="preserve">#4) </w:t>
        </w:r>
        <w:proofErr w:type="gramStart"/>
        <w:r w:rsidRPr="006F22CA">
          <w:rPr>
            <w:rFonts w:ascii="Arial" w:eastAsia="Times New Roman" w:hAnsi="Arial" w:cs="Arial"/>
            <w:b/>
            <w:bCs/>
            <w:color w:val="FF6600"/>
            <w:sz w:val="23"/>
            <w:szCs w:val="23"/>
            <w:bdr w:val="none" w:sz="0" w:space="0" w:color="auto" w:frame="1"/>
            <w:lang w:eastAsia="en-IN"/>
          </w:rPr>
          <w:t>Editing</w:t>
        </w:r>
        <w:proofErr w:type="gramEnd"/>
        <w:r w:rsidRPr="006F22CA">
          <w:rPr>
            <w:rFonts w:ascii="Arial" w:eastAsia="Times New Roman" w:hAnsi="Arial" w:cs="Arial"/>
            <w:b/>
            <w:bCs/>
            <w:color w:val="FF6600"/>
            <w:sz w:val="23"/>
            <w:szCs w:val="23"/>
            <w:bdr w:val="none" w:sz="0" w:space="0" w:color="auto" w:frame="1"/>
            <w:lang w:eastAsia="en-IN"/>
          </w:rPr>
          <w:t xml:space="preserve"> encrypted files</w:t>
        </w:r>
      </w:ins>
    </w:p>
    <w:p w:rsidR="006F22CA" w:rsidRPr="006F22CA" w:rsidRDefault="006F22CA" w:rsidP="006F22CA">
      <w:pPr>
        <w:shd w:val="clear" w:color="auto" w:fill="FFFFFF"/>
        <w:spacing w:after="0" w:line="240" w:lineRule="auto"/>
        <w:rPr>
          <w:ins w:id="447" w:author="Unknown"/>
          <w:rFonts w:ascii="Arial" w:eastAsia="Times New Roman" w:hAnsi="Arial" w:cs="Arial"/>
          <w:color w:val="3A3A3A"/>
          <w:sz w:val="23"/>
          <w:szCs w:val="23"/>
          <w:lang w:eastAsia="en-IN"/>
        </w:rPr>
      </w:pPr>
      <w:ins w:id="448" w:author="Unknown">
        <w:r w:rsidRPr="006F22CA">
          <w:rPr>
            <w:rFonts w:ascii="Arial" w:eastAsia="Times New Roman" w:hAnsi="Arial" w:cs="Arial"/>
            <w:color w:val="3A3A3A"/>
            <w:sz w:val="23"/>
            <w:szCs w:val="23"/>
            <w:lang w:eastAsia="en-IN"/>
          </w:rPr>
          <w:t>If you need to edit the file use the command </w:t>
        </w:r>
        <w:proofErr w:type="spellStart"/>
        <w:r w:rsidRPr="006F22CA">
          <w:rPr>
            <w:rFonts w:ascii="Arial" w:eastAsia="Times New Roman" w:hAnsi="Arial" w:cs="Arial"/>
            <w:b/>
            <w:bCs/>
            <w:color w:val="3A3A3A"/>
            <w:sz w:val="23"/>
            <w:szCs w:val="23"/>
            <w:bdr w:val="none" w:sz="0" w:space="0" w:color="auto" w:frame="1"/>
            <w:lang w:eastAsia="en-IN"/>
          </w:rPr>
          <w:t>ansible</w:t>
        </w:r>
        <w:proofErr w:type="spellEnd"/>
        <w:r w:rsidRPr="006F22CA">
          <w:rPr>
            <w:rFonts w:ascii="Arial" w:eastAsia="Times New Roman" w:hAnsi="Arial" w:cs="Arial"/>
            <w:b/>
            <w:bCs/>
            <w:color w:val="3A3A3A"/>
            <w:sz w:val="23"/>
            <w:szCs w:val="23"/>
            <w:bdr w:val="none" w:sz="0" w:space="0" w:color="auto" w:frame="1"/>
            <w:lang w:eastAsia="en-IN"/>
          </w:rPr>
          <w:t>-vault edit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9" w:author="Unknown"/>
          <w:rFonts w:ascii="inherit" w:eastAsia="Times New Roman" w:hAnsi="inherit" w:cs="Courier New"/>
          <w:color w:val="3A3A3A"/>
          <w:sz w:val="23"/>
          <w:szCs w:val="23"/>
          <w:lang w:eastAsia="en-IN"/>
        </w:rPr>
      </w:pPr>
      <w:ins w:id="450" w:author="Unknown">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-vault</w:t>
        </w:r>
        <w:proofErr w:type="gramEnd"/>
        <w:r w:rsidRPr="006F22CA">
          <w:rPr>
            <w:rFonts w:ascii="inherit" w:eastAsia="Times New Roman" w:hAnsi="inherit" w:cs="Courier New"/>
            <w:b/>
            <w:bCs/>
            <w:color w:val="3A3A3A"/>
            <w:sz w:val="23"/>
            <w:szCs w:val="23"/>
            <w:bdr w:val="none" w:sz="0" w:space="0" w:color="auto" w:frame="1"/>
            <w:lang w:eastAsia="en-IN"/>
          </w:rPr>
          <w:t xml:space="preserve"> edit users.yml</w:t>
        </w:r>
      </w:ins>
    </w:p>
    <w:p w:rsidR="006F22CA" w:rsidRPr="006F22CA" w:rsidRDefault="006F22CA" w:rsidP="006F22CA">
      <w:pPr>
        <w:shd w:val="clear" w:color="auto" w:fill="FFFFFF"/>
        <w:spacing w:after="336" w:line="240" w:lineRule="auto"/>
        <w:rPr>
          <w:ins w:id="451" w:author="Unknown"/>
          <w:rFonts w:ascii="Arial" w:eastAsia="Times New Roman" w:hAnsi="Arial" w:cs="Arial"/>
          <w:color w:val="3A3A3A"/>
          <w:sz w:val="23"/>
          <w:szCs w:val="23"/>
          <w:lang w:eastAsia="en-IN"/>
        </w:rPr>
      </w:pPr>
      <w:ins w:id="452" w:author="Unknown">
        <w:r w:rsidRPr="006F22CA">
          <w:rPr>
            <w:rFonts w:ascii="Arial" w:eastAsia="Times New Roman" w:hAnsi="Arial" w:cs="Arial"/>
            <w:color w:val="3A3A3A"/>
            <w:sz w:val="23"/>
            <w:szCs w:val="23"/>
            <w:lang w:eastAsia="en-IN"/>
          </w:rPr>
          <w:t>Enter the password to edit the file.</w:t>
        </w:r>
      </w:ins>
    </w:p>
    <w:p w:rsidR="006F22CA" w:rsidRPr="006F22CA" w:rsidRDefault="006F22CA" w:rsidP="006F22CA">
      <w:pPr>
        <w:shd w:val="clear" w:color="auto" w:fill="FFFFFF"/>
        <w:spacing w:after="0" w:line="240" w:lineRule="auto"/>
        <w:rPr>
          <w:ins w:id="453" w:author="Unknown"/>
          <w:rFonts w:ascii="Arial" w:eastAsia="Times New Roman" w:hAnsi="Arial" w:cs="Arial"/>
          <w:color w:val="3A3A3A"/>
          <w:sz w:val="23"/>
          <w:szCs w:val="23"/>
          <w:lang w:eastAsia="en-IN"/>
        </w:rPr>
      </w:pPr>
      <w:ins w:id="454" w:author="Unknown">
        <w:r w:rsidRPr="006F22CA">
          <w:rPr>
            <w:rFonts w:ascii="Arial" w:eastAsia="Times New Roman" w:hAnsi="Arial" w:cs="Arial"/>
            <w:b/>
            <w:bCs/>
            <w:color w:val="FF6600"/>
            <w:sz w:val="23"/>
            <w:szCs w:val="23"/>
            <w:bdr w:val="none" w:sz="0" w:space="0" w:color="auto" w:frame="1"/>
            <w:lang w:eastAsia="en-IN"/>
          </w:rPr>
          <w:t xml:space="preserve">#5) </w:t>
        </w:r>
        <w:proofErr w:type="gramStart"/>
        <w:r w:rsidRPr="006F22CA">
          <w:rPr>
            <w:rFonts w:ascii="Arial" w:eastAsia="Times New Roman" w:hAnsi="Arial" w:cs="Arial"/>
            <w:b/>
            <w:bCs/>
            <w:color w:val="FF6600"/>
            <w:sz w:val="23"/>
            <w:szCs w:val="23"/>
            <w:bdr w:val="none" w:sz="0" w:space="0" w:color="auto" w:frame="1"/>
            <w:lang w:eastAsia="en-IN"/>
          </w:rPr>
          <w:t>Changing</w:t>
        </w:r>
        <w:proofErr w:type="gramEnd"/>
        <w:r w:rsidRPr="006F22CA">
          <w:rPr>
            <w:rFonts w:ascii="Arial" w:eastAsia="Times New Roman" w:hAnsi="Arial" w:cs="Arial"/>
            <w:b/>
            <w:bCs/>
            <w:color w:val="FF6600"/>
            <w:sz w:val="23"/>
            <w:szCs w:val="23"/>
            <w:bdr w:val="none" w:sz="0" w:space="0" w:color="auto" w:frame="1"/>
            <w:lang w:eastAsia="en-IN"/>
          </w:rPr>
          <w:t xml:space="preserve"> password of the encrypted files</w:t>
        </w:r>
      </w:ins>
    </w:p>
    <w:p w:rsidR="006F22CA" w:rsidRPr="006F22CA" w:rsidRDefault="006F22CA" w:rsidP="006F22CA">
      <w:pPr>
        <w:shd w:val="clear" w:color="auto" w:fill="FFFFFF"/>
        <w:spacing w:after="0" w:line="240" w:lineRule="auto"/>
        <w:rPr>
          <w:ins w:id="455" w:author="Unknown"/>
          <w:rFonts w:ascii="Arial" w:eastAsia="Times New Roman" w:hAnsi="Arial" w:cs="Arial"/>
          <w:color w:val="3A3A3A"/>
          <w:sz w:val="23"/>
          <w:szCs w:val="23"/>
          <w:lang w:eastAsia="en-IN"/>
        </w:rPr>
      </w:pPr>
      <w:proofErr w:type="gramStart"/>
      <w:ins w:id="456" w:author="Unknown">
        <w:r w:rsidRPr="006F22CA">
          <w:rPr>
            <w:rFonts w:ascii="Arial" w:eastAsia="Times New Roman" w:hAnsi="Arial" w:cs="Arial"/>
            <w:color w:val="3A3A3A"/>
            <w:sz w:val="23"/>
            <w:szCs w:val="23"/>
            <w:lang w:eastAsia="en-IN"/>
          </w:rPr>
          <w:t>Use the command </w:t>
        </w:r>
        <w:proofErr w:type="spellStart"/>
        <w:r w:rsidRPr="006F22CA">
          <w:rPr>
            <w:rFonts w:ascii="Arial" w:eastAsia="Times New Roman" w:hAnsi="Arial" w:cs="Arial"/>
            <w:b/>
            <w:bCs/>
            <w:color w:val="3A3A3A"/>
            <w:sz w:val="23"/>
            <w:szCs w:val="23"/>
            <w:bdr w:val="none" w:sz="0" w:space="0" w:color="auto" w:frame="1"/>
            <w:lang w:eastAsia="en-IN"/>
          </w:rPr>
          <w:t>ansible</w:t>
        </w:r>
        <w:proofErr w:type="spellEnd"/>
        <w:r w:rsidRPr="006F22CA">
          <w:rPr>
            <w:rFonts w:ascii="Arial" w:eastAsia="Times New Roman" w:hAnsi="Arial" w:cs="Arial"/>
            <w:b/>
            <w:bCs/>
            <w:color w:val="3A3A3A"/>
            <w:sz w:val="23"/>
            <w:szCs w:val="23"/>
            <w:bdr w:val="none" w:sz="0" w:space="0" w:color="auto" w:frame="1"/>
            <w:lang w:eastAsia="en-IN"/>
          </w:rPr>
          <w:t>-vault rekey</w:t>
        </w:r>
        <w:proofErr w:type="gramEnd"/>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to change the password of the file.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7" w:author="Unknown"/>
          <w:rFonts w:ascii="inherit" w:eastAsia="Times New Roman" w:hAnsi="inherit" w:cs="Courier New"/>
          <w:color w:val="3A3A3A"/>
          <w:sz w:val="23"/>
          <w:szCs w:val="23"/>
          <w:lang w:eastAsia="en-IN"/>
        </w:rPr>
      </w:pPr>
      <w:ins w:id="458" w:author="Unknown">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-vault</w:t>
        </w:r>
        <w:proofErr w:type="gramEnd"/>
        <w:r w:rsidRPr="006F22CA">
          <w:rPr>
            <w:rFonts w:ascii="inherit" w:eastAsia="Times New Roman" w:hAnsi="inherit" w:cs="Courier New"/>
            <w:b/>
            <w:bCs/>
            <w:color w:val="3A3A3A"/>
            <w:sz w:val="23"/>
            <w:szCs w:val="23"/>
            <w:bdr w:val="none" w:sz="0" w:space="0" w:color="auto" w:frame="1"/>
            <w:lang w:eastAsia="en-IN"/>
          </w:rPr>
          <w:t xml:space="preserve"> rekey jobagreement.yml</w:t>
        </w:r>
      </w:ins>
    </w:p>
    <w:p w:rsidR="006F22CA" w:rsidRPr="006F22CA" w:rsidRDefault="006F22CA" w:rsidP="006F22CA">
      <w:pPr>
        <w:shd w:val="clear" w:color="auto" w:fill="FFFFFF"/>
        <w:spacing w:after="0" w:line="240" w:lineRule="auto"/>
        <w:rPr>
          <w:ins w:id="459" w:author="Unknown"/>
          <w:rFonts w:ascii="Arial" w:eastAsia="Times New Roman" w:hAnsi="Arial" w:cs="Arial"/>
          <w:color w:val="3A3A3A"/>
          <w:sz w:val="23"/>
          <w:szCs w:val="23"/>
          <w:lang w:eastAsia="en-IN"/>
        </w:rPr>
      </w:pPr>
      <w:ins w:id="460" w:author="Unknown">
        <w:r w:rsidRPr="006F22CA">
          <w:rPr>
            <w:rFonts w:ascii="Arial" w:eastAsia="Times New Roman" w:hAnsi="Arial" w:cs="Arial"/>
            <w:b/>
            <w:bCs/>
            <w:color w:val="FF6600"/>
            <w:sz w:val="23"/>
            <w:szCs w:val="23"/>
            <w:bdr w:val="none" w:sz="0" w:space="0" w:color="auto" w:frame="1"/>
            <w:lang w:eastAsia="en-IN"/>
          </w:rPr>
          <w:t xml:space="preserve">#6) </w:t>
        </w:r>
        <w:proofErr w:type="gramStart"/>
        <w:r w:rsidRPr="006F22CA">
          <w:rPr>
            <w:rFonts w:ascii="Arial" w:eastAsia="Times New Roman" w:hAnsi="Arial" w:cs="Arial"/>
            <w:b/>
            <w:bCs/>
            <w:color w:val="FF6600"/>
            <w:sz w:val="23"/>
            <w:szCs w:val="23"/>
            <w:bdr w:val="none" w:sz="0" w:space="0" w:color="auto" w:frame="1"/>
            <w:lang w:eastAsia="en-IN"/>
          </w:rPr>
          <w:t>Run</w:t>
        </w:r>
        <w:proofErr w:type="gramEnd"/>
        <w:r w:rsidRPr="006F22CA">
          <w:rPr>
            <w:rFonts w:ascii="Arial" w:eastAsia="Times New Roman" w:hAnsi="Arial" w:cs="Arial"/>
            <w:b/>
            <w:bCs/>
            <w:color w:val="FF6600"/>
            <w:sz w:val="23"/>
            <w:szCs w:val="23"/>
            <w:bdr w:val="none" w:sz="0" w:space="0" w:color="auto" w:frame="1"/>
            <w:lang w:eastAsia="en-IN"/>
          </w:rPr>
          <w:t xml:space="preserve"> an encrypted </w:t>
        </w:r>
        <w:proofErr w:type="spellStart"/>
        <w:r w:rsidRPr="006F22CA">
          <w:rPr>
            <w:rFonts w:ascii="Arial" w:eastAsia="Times New Roman" w:hAnsi="Arial" w:cs="Arial"/>
            <w:b/>
            <w:bCs/>
            <w:color w:val="FF6600"/>
            <w:sz w:val="23"/>
            <w:szCs w:val="23"/>
            <w:bdr w:val="none" w:sz="0" w:space="0" w:color="auto" w:frame="1"/>
            <w:lang w:eastAsia="en-IN"/>
          </w:rPr>
          <w:t>Ansible</w:t>
        </w:r>
        <w:proofErr w:type="spellEnd"/>
        <w:r w:rsidRPr="006F22CA">
          <w:rPr>
            <w:rFonts w:ascii="Arial" w:eastAsia="Times New Roman" w:hAnsi="Arial" w:cs="Arial"/>
            <w:b/>
            <w:bCs/>
            <w:color w:val="FF6600"/>
            <w:sz w:val="23"/>
            <w:szCs w:val="23"/>
            <w:bdr w:val="none" w:sz="0" w:space="0" w:color="auto" w:frame="1"/>
            <w:lang w:eastAsia="en-IN"/>
          </w:rPr>
          <w:t xml:space="preserve"> playbook file</w:t>
        </w:r>
      </w:ins>
    </w:p>
    <w:p w:rsidR="006F22CA" w:rsidRPr="006F22CA" w:rsidRDefault="006F22CA" w:rsidP="006F22CA">
      <w:pPr>
        <w:shd w:val="clear" w:color="auto" w:fill="FFFFFF"/>
        <w:spacing w:after="336" w:line="240" w:lineRule="auto"/>
        <w:rPr>
          <w:ins w:id="461" w:author="Unknown"/>
          <w:rFonts w:ascii="Arial" w:eastAsia="Times New Roman" w:hAnsi="Arial" w:cs="Arial"/>
          <w:color w:val="3A3A3A"/>
          <w:sz w:val="23"/>
          <w:szCs w:val="23"/>
          <w:lang w:eastAsia="en-IN"/>
        </w:rPr>
      </w:pPr>
      <w:ins w:id="462" w:author="Unknown">
        <w:r w:rsidRPr="006F22CA">
          <w:rPr>
            <w:rFonts w:ascii="Arial" w:eastAsia="Times New Roman" w:hAnsi="Arial" w:cs="Arial"/>
            <w:color w:val="3A3A3A"/>
            <w:sz w:val="23"/>
            <w:szCs w:val="23"/>
            <w:lang w:eastAsia="en-IN"/>
          </w:rPr>
          <w:t xml:space="preserve">Use the option –ask-vault-pass with the </w:t>
        </w:r>
        <w:proofErr w:type="spellStart"/>
        <w:r w:rsidRPr="006F22CA">
          <w:rPr>
            <w:rFonts w:ascii="Arial" w:eastAsia="Times New Roman" w:hAnsi="Arial" w:cs="Arial"/>
            <w:color w:val="3A3A3A"/>
            <w:sz w:val="23"/>
            <w:szCs w:val="23"/>
            <w:lang w:eastAsia="en-IN"/>
          </w:rPr>
          <w:t>ansible</w:t>
        </w:r>
        <w:proofErr w:type="spellEnd"/>
        <w:r w:rsidRPr="006F22CA">
          <w:rPr>
            <w:rFonts w:ascii="Arial" w:eastAsia="Times New Roman" w:hAnsi="Arial" w:cs="Arial"/>
            <w:color w:val="3A3A3A"/>
            <w:sz w:val="23"/>
            <w:szCs w:val="23"/>
            <w:lang w:eastAsia="en-IN"/>
          </w:rPr>
          <w:t>-playbook command.</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3" w:author="Unknown"/>
          <w:rFonts w:ascii="inherit" w:eastAsia="Times New Roman" w:hAnsi="inherit" w:cs="Courier New"/>
          <w:color w:val="3A3A3A"/>
          <w:sz w:val="23"/>
          <w:szCs w:val="23"/>
          <w:lang w:eastAsia="en-IN"/>
        </w:rPr>
      </w:pPr>
      <w:ins w:id="464" w:author="Unknown">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-playbook</w:t>
        </w:r>
        <w:proofErr w:type="gramEnd"/>
        <w:r w:rsidRPr="006F22CA">
          <w:rPr>
            <w:rFonts w:ascii="inherit" w:eastAsia="Times New Roman" w:hAnsi="inherit" w:cs="Courier New"/>
            <w:b/>
            <w:bCs/>
            <w:color w:val="3A3A3A"/>
            <w:sz w:val="23"/>
            <w:szCs w:val="23"/>
            <w:bdr w:val="none" w:sz="0" w:space="0" w:color="auto" w:frame="1"/>
            <w:lang w:eastAsia="en-IN"/>
          </w:rPr>
          <w:t xml:space="preserve"> users.yml --ask-vault-pass</w:t>
        </w:r>
      </w:ins>
    </w:p>
    <w:p w:rsidR="006F22CA" w:rsidRPr="006F22CA" w:rsidRDefault="006F22CA" w:rsidP="006F22CA">
      <w:pPr>
        <w:shd w:val="clear" w:color="auto" w:fill="FFFFFF"/>
        <w:spacing w:after="0" w:line="240" w:lineRule="auto"/>
        <w:rPr>
          <w:ins w:id="465" w:author="Unknown"/>
          <w:rFonts w:ascii="Arial" w:eastAsia="Times New Roman" w:hAnsi="Arial" w:cs="Arial"/>
          <w:color w:val="3A3A3A"/>
          <w:sz w:val="23"/>
          <w:szCs w:val="23"/>
          <w:lang w:eastAsia="en-IN"/>
        </w:rPr>
      </w:pPr>
      <w:ins w:id="466" w:author="Unknown">
        <w:r w:rsidRPr="006F22CA">
          <w:rPr>
            <w:rFonts w:ascii="Arial" w:eastAsia="Times New Roman" w:hAnsi="Arial" w:cs="Arial"/>
            <w:b/>
            <w:bCs/>
            <w:color w:val="FF6600"/>
            <w:sz w:val="23"/>
            <w:szCs w:val="23"/>
            <w:bdr w:val="none" w:sz="0" w:space="0" w:color="auto" w:frame="1"/>
            <w:lang w:eastAsia="en-IN"/>
          </w:rPr>
          <w:t xml:space="preserve">#7) </w:t>
        </w:r>
        <w:proofErr w:type="gramStart"/>
        <w:r w:rsidRPr="006F22CA">
          <w:rPr>
            <w:rFonts w:ascii="Arial" w:eastAsia="Times New Roman" w:hAnsi="Arial" w:cs="Arial"/>
            <w:b/>
            <w:bCs/>
            <w:color w:val="FF6600"/>
            <w:sz w:val="23"/>
            <w:szCs w:val="23"/>
            <w:bdr w:val="none" w:sz="0" w:space="0" w:color="auto" w:frame="1"/>
            <w:lang w:eastAsia="en-IN"/>
          </w:rPr>
          <w:t>Manually</w:t>
        </w:r>
        <w:proofErr w:type="gramEnd"/>
        <w:r w:rsidRPr="006F22CA">
          <w:rPr>
            <w:rFonts w:ascii="Arial" w:eastAsia="Times New Roman" w:hAnsi="Arial" w:cs="Arial"/>
            <w:b/>
            <w:bCs/>
            <w:color w:val="FF6600"/>
            <w:sz w:val="23"/>
            <w:szCs w:val="23"/>
            <w:bdr w:val="none" w:sz="0" w:space="0" w:color="auto" w:frame="1"/>
            <w:lang w:eastAsia="en-IN"/>
          </w:rPr>
          <w:t xml:space="preserve"> decrypting the encrypted files</w:t>
        </w:r>
      </w:ins>
    </w:p>
    <w:p w:rsidR="006F22CA" w:rsidRPr="006F22CA" w:rsidRDefault="006F22CA" w:rsidP="006F22CA">
      <w:pPr>
        <w:shd w:val="clear" w:color="auto" w:fill="FFFFFF"/>
        <w:spacing w:after="336" w:line="240" w:lineRule="auto"/>
        <w:rPr>
          <w:ins w:id="467" w:author="Unknown"/>
          <w:rFonts w:ascii="Arial" w:eastAsia="Times New Roman" w:hAnsi="Arial" w:cs="Arial"/>
          <w:color w:val="3A3A3A"/>
          <w:sz w:val="23"/>
          <w:szCs w:val="23"/>
          <w:lang w:eastAsia="en-IN"/>
        </w:rPr>
      </w:pPr>
      <w:ins w:id="468" w:author="Unknown">
        <w:r w:rsidRPr="006F22CA">
          <w:rPr>
            <w:rFonts w:ascii="Arial" w:eastAsia="Times New Roman" w:hAnsi="Arial" w:cs="Arial"/>
            <w:color w:val="3A3A3A"/>
            <w:sz w:val="23"/>
            <w:szCs w:val="23"/>
            <w:lang w:eastAsia="en-IN"/>
          </w:rPr>
          <w:t xml:space="preserve">Use the command </w:t>
        </w:r>
        <w:proofErr w:type="spellStart"/>
        <w:r w:rsidRPr="006F22CA">
          <w:rPr>
            <w:rFonts w:ascii="Arial" w:eastAsia="Times New Roman" w:hAnsi="Arial" w:cs="Arial"/>
            <w:color w:val="3A3A3A"/>
            <w:sz w:val="23"/>
            <w:szCs w:val="23"/>
            <w:lang w:eastAsia="en-IN"/>
          </w:rPr>
          <w:t>ansible</w:t>
        </w:r>
        <w:proofErr w:type="spellEnd"/>
        <w:r w:rsidRPr="006F22CA">
          <w:rPr>
            <w:rFonts w:ascii="Arial" w:eastAsia="Times New Roman" w:hAnsi="Arial" w:cs="Arial"/>
            <w:color w:val="3A3A3A"/>
            <w:sz w:val="23"/>
            <w:szCs w:val="23"/>
            <w:lang w:eastAsia="en-IN"/>
          </w:rPr>
          <w:t>-vault decrypt command.</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9" w:author="Unknown"/>
          <w:rFonts w:ascii="inherit" w:eastAsia="Times New Roman" w:hAnsi="inherit" w:cs="Courier New"/>
          <w:color w:val="3A3A3A"/>
          <w:sz w:val="23"/>
          <w:szCs w:val="23"/>
          <w:lang w:eastAsia="en-IN"/>
        </w:rPr>
      </w:pPr>
      <w:ins w:id="470" w:author="Unknown">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-vault</w:t>
        </w:r>
        <w:proofErr w:type="gramEnd"/>
        <w:r w:rsidRPr="006F22CA">
          <w:rPr>
            <w:rFonts w:ascii="inherit" w:eastAsia="Times New Roman" w:hAnsi="inherit" w:cs="Courier New"/>
            <w:b/>
            <w:bCs/>
            <w:color w:val="3A3A3A"/>
            <w:sz w:val="23"/>
            <w:szCs w:val="23"/>
            <w:bdr w:val="none" w:sz="0" w:space="0" w:color="auto" w:frame="1"/>
            <w:lang w:eastAsia="en-IN"/>
          </w:rPr>
          <w:t xml:space="preserve"> decrypt jobagreement.yml</w:t>
        </w:r>
      </w:ins>
    </w:p>
    <w:p w:rsidR="006F22CA" w:rsidRPr="006F22CA" w:rsidRDefault="006F22CA" w:rsidP="006F22CA">
      <w:pPr>
        <w:shd w:val="clear" w:color="auto" w:fill="FFFFFF"/>
        <w:spacing w:after="0" w:line="288" w:lineRule="atLeast"/>
        <w:outlineLvl w:val="2"/>
        <w:rPr>
          <w:ins w:id="471" w:author="Unknown"/>
          <w:rFonts w:ascii="Arial" w:eastAsia="Times New Roman" w:hAnsi="Arial" w:cs="Arial"/>
          <w:color w:val="3A3A3A"/>
          <w:sz w:val="33"/>
          <w:szCs w:val="33"/>
          <w:lang w:eastAsia="en-IN"/>
        </w:rPr>
      </w:pPr>
      <w:ins w:id="472" w:author="Unknown">
        <w:r w:rsidRPr="006F22CA">
          <w:rPr>
            <w:rFonts w:ascii="Arial" w:eastAsia="Times New Roman" w:hAnsi="Arial" w:cs="Arial"/>
            <w:color w:val="3A3A3A"/>
            <w:sz w:val="33"/>
            <w:szCs w:val="33"/>
            <w:bdr w:val="none" w:sz="0" w:space="0" w:color="auto" w:frame="1"/>
            <w:lang w:eastAsia="en-IN"/>
          </w:rPr>
          <w:t>Summary</w:t>
        </w:r>
      </w:ins>
    </w:p>
    <w:p w:rsidR="006F22CA" w:rsidRPr="006F22CA" w:rsidRDefault="006F22CA" w:rsidP="006F22CA">
      <w:pPr>
        <w:shd w:val="clear" w:color="auto" w:fill="FFFFFF"/>
        <w:spacing w:after="0" w:line="240" w:lineRule="auto"/>
        <w:rPr>
          <w:ins w:id="473" w:author="Unknown"/>
          <w:rFonts w:ascii="Arial" w:eastAsia="Times New Roman" w:hAnsi="Arial" w:cs="Arial"/>
          <w:color w:val="3A3A3A"/>
          <w:sz w:val="23"/>
          <w:szCs w:val="23"/>
          <w:lang w:eastAsia="en-IN"/>
        </w:rPr>
      </w:pPr>
      <w:ins w:id="474" w:author="Unknown">
        <w:r w:rsidRPr="006F22CA">
          <w:rPr>
            <w:rFonts w:ascii="Arial" w:eastAsia="Times New Roman" w:hAnsi="Arial" w:cs="Arial"/>
            <w:color w:val="3A3A3A"/>
            <w:sz w:val="23"/>
            <w:szCs w:val="23"/>
            <w:lang w:eastAsia="en-IN"/>
          </w:rPr>
          <w:t>Well in this tutorial, we saw the two most important aspects of configuration management which are </w:t>
        </w:r>
        <w:proofErr w:type="spellStart"/>
        <w:r w:rsidRPr="006F22CA">
          <w:rPr>
            <w:rFonts w:ascii="Arial" w:eastAsia="Times New Roman" w:hAnsi="Arial" w:cs="Arial"/>
            <w:b/>
            <w:bCs/>
            <w:color w:val="3A3A3A"/>
            <w:sz w:val="23"/>
            <w:szCs w:val="23"/>
            <w:bdr w:val="none" w:sz="0" w:space="0" w:color="auto" w:frame="1"/>
            <w:lang w:eastAsia="en-IN"/>
          </w:rPr>
          <w:t>Ansible</w:t>
        </w:r>
        <w:proofErr w:type="spellEnd"/>
        <w:r w:rsidRPr="006F22CA">
          <w:rPr>
            <w:rFonts w:ascii="Arial" w:eastAsia="Times New Roman" w:hAnsi="Arial" w:cs="Arial"/>
            <w:b/>
            <w:bCs/>
            <w:color w:val="3A3A3A"/>
            <w:sz w:val="23"/>
            <w:szCs w:val="23"/>
            <w:bdr w:val="none" w:sz="0" w:space="0" w:color="auto" w:frame="1"/>
            <w:lang w:eastAsia="en-IN"/>
          </w:rPr>
          <w:t xml:space="preserve"> Playbooks and protecting sensitive data using </w:t>
        </w:r>
        <w:proofErr w:type="spellStart"/>
        <w:r w:rsidRPr="006F22CA">
          <w:rPr>
            <w:rFonts w:ascii="Arial" w:eastAsia="Times New Roman" w:hAnsi="Arial" w:cs="Arial"/>
            <w:b/>
            <w:bCs/>
            <w:color w:val="3A3A3A"/>
            <w:sz w:val="23"/>
            <w:szCs w:val="23"/>
            <w:bdr w:val="none" w:sz="0" w:space="0" w:color="auto" w:frame="1"/>
            <w:lang w:eastAsia="en-IN"/>
          </w:rPr>
          <w:t>Ansible</w:t>
        </w:r>
        <w:proofErr w:type="spellEnd"/>
        <w:r w:rsidRPr="006F22CA">
          <w:rPr>
            <w:rFonts w:ascii="Arial" w:eastAsia="Times New Roman" w:hAnsi="Arial" w:cs="Arial"/>
            <w:b/>
            <w:bCs/>
            <w:color w:val="3A3A3A"/>
            <w:sz w:val="23"/>
            <w:szCs w:val="23"/>
            <w:bdr w:val="none" w:sz="0" w:space="0" w:color="auto" w:frame="1"/>
            <w:lang w:eastAsia="en-IN"/>
          </w:rPr>
          <w:t xml:space="preserve"> Vaults.</w:t>
        </w:r>
      </w:ins>
    </w:p>
    <w:p w:rsidR="0074086B" w:rsidRDefault="0074086B"/>
    <w:sectPr w:rsidR="0074086B" w:rsidSect="007408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63211"/>
    <w:multiLevelType w:val="multilevel"/>
    <w:tmpl w:val="F4DA0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C61CCB"/>
    <w:multiLevelType w:val="multilevel"/>
    <w:tmpl w:val="A826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960FDF"/>
    <w:multiLevelType w:val="multilevel"/>
    <w:tmpl w:val="2308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22CA"/>
    <w:rsid w:val="006F22CA"/>
    <w:rsid w:val="0074086B"/>
    <w:rsid w:val="007D7DC7"/>
    <w:rsid w:val="00AE2890"/>
    <w:rsid w:val="00BD7D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8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2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5096182">
      <w:bodyDiv w:val="1"/>
      <w:marLeft w:val="0"/>
      <w:marRight w:val="0"/>
      <w:marTop w:val="0"/>
      <w:marBottom w:val="0"/>
      <w:divBdr>
        <w:top w:val="none" w:sz="0" w:space="0" w:color="auto"/>
        <w:left w:val="none" w:sz="0" w:space="0" w:color="auto"/>
        <w:bottom w:val="none" w:sz="0" w:space="0" w:color="auto"/>
        <w:right w:val="none" w:sz="0" w:space="0" w:color="auto"/>
      </w:divBdr>
      <w:divsChild>
        <w:div w:id="369916661">
          <w:marLeft w:val="0"/>
          <w:marRight w:val="0"/>
          <w:marTop w:val="0"/>
          <w:marBottom w:val="0"/>
          <w:divBdr>
            <w:top w:val="none" w:sz="0" w:space="0" w:color="auto"/>
            <w:left w:val="none" w:sz="0" w:space="0" w:color="auto"/>
            <w:bottom w:val="none" w:sz="0" w:space="0" w:color="auto"/>
            <w:right w:val="none" w:sz="0" w:space="0" w:color="auto"/>
          </w:divBdr>
        </w:div>
        <w:div w:id="1025906723">
          <w:marLeft w:val="0"/>
          <w:marRight w:val="0"/>
          <w:marTop w:val="0"/>
          <w:marBottom w:val="0"/>
          <w:divBdr>
            <w:top w:val="none" w:sz="0" w:space="0" w:color="auto"/>
            <w:left w:val="none" w:sz="0" w:space="0" w:color="auto"/>
            <w:bottom w:val="none" w:sz="0" w:space="0" w:color="auto"/>
            <w:right w:val="none" w:sz="0" w:space="0" w:color="auto"/>
          </w:divBdr>
        </w:div>
      </w:divsChild>
    </w:div>
    <w:div w:id="1120102178">
      <w:bodyDiv w:val="1"/>
      <w:marLeft w:val="0"/>
      <w:marRight w:val="0"/>
      <w:marTop w:val="0"/>
      <w:marBottom w:val="0"/>
      <w:divBdr>
        <w:top w:val="none" w:sz="0" w:space="0" w:color="auto"/>
        <w:left w:val="none" w:sz="0" w:space="0" w:color="auto"/>
        <w:bottom w:val="none" w:sz="0" w:space="0" w:color="auto"/>
        <w:right w:val="none" w:sz="0" w:space="0" w:color="auto"/>
      </w:divBdr>
      <w:divsChild>
        <w:div w:id="685521755">
          <w:marLeft w:val="0"/>
          <w:marRight w:val="0"/>
          <w:marTop w:val="0"/>
          <w:marBottom w:val="0"/>
          <w:divBdr>
            <w:top w:val="none" w:sz="0" w:space="0" w:color="auto"/>
            <w:left w:val="none" w:sz="0" w:space="0" w:color="auto"/>
            <w:bottom w:val="none" w:sz="0" w:space="0" w:color="auto"/>
            <w:right w:val="none" w:sz="0" w:space="0" w:color="auto"/>
          </w:divBdr>
        </w:div>
        <w:div w:id="435367040">
          <w:marLeft w:val="0"/>
          <w:marRight w:val="0"/>
          <w:marTop w:val="0"/>
          <w:marBottom w:val="0"/>
          <w:divBdr>
            <w:top w:val="none" w:sz="0" w:space="0" w:color="auto"/>
            <w:left w:val="none" w:sz="0" w:space="0" w:color="auto"/>
            <w:bottom w:val="none" w:sz="0" w:space="0" w:color="auto"/>
            <w:right w:val="none" w:sz="0" w:space="0" w:color="auto"/>
          </w:divBdr>
        </w:div>
      </w:divsChild>
    </w:div>
    <w:div w:id="1239680396">
      <w:bodyDiv w:val="1"/>
      <w:marLeft w:val="0"/>
      <w:marRight w:val="0"/>
      <w:marTop w:val="0"/>
      <w:marBottom w:val="0"/>
      <w:divBdr>
        <w:top w:val="none" w:sz="0" w:space="0" w:color="auto"/>
        <w:left w:val="none" w:sz="0" w:space="0" w:color="auto"/>
        <w:bottom w:val="none" w:sz="0" w:space="0" w:color="auto"/>
        <w:right w:val="none" w:sz="0" w:space="0" w:color="auto"/>
      </w:divBdr>
      <w:divsChild>
        <w:div w:id="593171412">
          <w:marLeft w:val="0"/>
          <w:marRight w:val="0"/>
          <w:marTop w:val="0"/>
          <w:marBottom w:val="0"/>
          <w:divBdr>
            <w:top w:val="none" w:sz="0" w:space="0" w:color="auto"/>
            <w:left w:val="none" w:sz="0" w:space="0" w:color="auto"/>
            <w:bottom w:val="none" w:sz="0" w:space="0" w:color="auto"/>
            <w:right w:val="none" w:sz="0" w:space="0" w:color="auto"/>
          </w:divBdr>
        </w:div>
        <w:div w:id="930090317">
          <w:marLeft w:val="0"/>
          <w:marRight w:val="0"/>
          <w:marTop w:val="0"/>
          <w:marBottom w:val="0"/>
          <w:divBdr>
            <w:top w:val="none" w:sz="0" w:space="0" w:color="auto"/>
            <w:left w:val="none" w:sz="0" w:space="0" w:color="auto"/>
            <w:bottom w:val="none" w:sz="0" w:space="0" w:color="auto"/>
            <w:right w:val="none" w:sz="0" w:space="0" w:color="auto"/>
          </w:divBdr>
        </w:div>
      </w:divsChild>
    </w:div>
    <w:div w:id="1400177355">
      <w:bodyDiv w:val="1"/>
      <w:marLeft w:val="0"/>
      <w:marRight w:val="0"/>
      <w:marTop w:val="0"/>
      <w:marBottom w:val="0"/>
      <w:divBdr>
        <w:top w:val="none" w:sz="0" w:space="0" w:color="auto"/>
        <w:left w:val="none" w:sz="0" w:space="0" w:color="auto"/>
        <w:bottom w:val="none" w:sz="0" w:space="0" w:color="auto"/>
        <w:right w:val="none" w:sz="0" w:space="0" w:color="auto"/>
      </w:divBdr>
      <w:divsChild>
        <w:div w:id="910502736">
          <w:marLeft w:val="0"/>
          <w:marRight w:val="0"/>
          <w:marTop w:val="0"/>
          <w:marBottom w:val="0"/>
          <w:divBdr>
            <w:top w:val="none" w:sz="0" w:space="0" w:color="auto"/>
            <w:left w:val="none" w:sz="0" w:space="0" w:color="auto"/>
            <w:bottom w:val="none" w:sz="0" w:space="0" w:color="auto"/>
            <w:right w:val="none" w:sz="0" w:space="0" w:color="auto"/>
          </w:divBdr>
        </w:div>
        <w:div w:id="707029775">
          <w:marLeft w:val="0"/>
          <w:marRight w:val="0"/>
          <w:marTop w:val="0"/>
          <w:marBottom w:val="0"/>
          <w:divBdr>
            <w:top w:val="none" w:sz="0" w:space="0" w:color="auto"/>
            <w:left w:val="none" w:sz="0" w:space="0" w:color="auto"/>
            <w:bottom w:val="none" w:sz="0" w:space="0" w:color="auto"/>
            <w:right w:val="none" w:sz="0" w:space="0" w:color="auto"/>
          </w:divBdr>
        </w:div>
      </w:divsChild>
    </w:div>
    <w:div w:id="1505587859">
      <w:bodyDiv w:val="1"/>
      <w:marLeft w:val="0"/>
      <w:marRight w:val="0"/>
      <w:marTop w:val="0"/>
      <w:marBottom w:val="0"/>
      <w:divBdr>
        <w:top w:val="none" w:sz="0" w:space="0" w:color="auto"/>
        <w:left w:val="none" w:sz="0" w:space="0" w:color="auto"/>
        <w:bottom w:val="none" w:sz="0" w:space="0" w:color="auto"/>
        <w:right w:val="none" w:sz="0" w:space="0" w:color="auto"/>
      </w:divBdr>
      <w:divsChild>
        <w:div w:id="646710887">
          <w:marLeft w:val="0"/>
          <w:marRight w:val="0"/>
          <w:marTop w:val="0"/>
          <w:marBottom w:val="0"/>
          <w:divBdr>
            <w:top w:val="none" w:sz="0" w:space="0" w:color="auto"/>
            <w:left w:val="none" w:sz="0" w:space="0" w:color="auto"/>
            <w:bottom w:val="none" w:sz="0" w:space="0" w:color="auto"/>
            <w:right w:val="none" w:sz="0" w:space="0" w:color="auto"/>
          </w:divBdr>
        </w:div>
        <w:div w:id="393817457">
          <w:marLeft w:val="0"/>
          <w:marRight w:val="0"/>
          <w:marTop w:val="0"/>
          <w:marBottom w:val="0"/>
          <w:divBdr>
            <w:top w:val="none" w:sz="0" w:space="0" w:color="auto"/>
            <w:left w:val="none" w:sz="0" w:space="0" w:color="auto"/>
            <w:bottom w:val="none" w:sz="0" w:space="0" w:color="auto"/>
            <w:right w:val="none" w:sz="0" w:space="0" w:color="auto"/>
          </w:divBdr>
        </w:div>
      </w:divsChild>
    </w:div>
    <w:div w:id="1610043817">
      <w:bodyDiv w:val="1"/>
      <w:marLeft w:val="0"/>
      <w:marRight w:val="0"/>
      <w:marTop w:val="0"/>
      <w:marBottom w:val="0"/>
      <w:divBdr>
        <w:top w:val="none" w:sz="0" w:space="0" w:color="auto"/>
        <w:left w:val="none" w:sz="0" w:space="0" w:color="auto"/>
        <w:bottom w:val="none" w:sz="0" w:space="0" w:color="auto"/>
        <w:right w:val="none" w:sz="0" w:space="0" w:color="auto"/>
      </w:divBdr>
      <w:divsChild>
        <w:div w:id="26105366">
          <w:marLeft w:val="0"/>
          <w:marRight w:val="0"/>
          <w:marTop w:val="0"/>
          <w:marBottom w:val="0"/>
          <w:divBdr>
            <w:top w:val="none" w:sz="0" w:space="0" w:color="auto"/>
            <w:left w:val="none" w:sz="0" w:space="0" w:color="auto"/>
            <w:bottom w:val="none" w:sz="0" w:space="0" w:color="auto"/>
            <w:right w:val="none" w:sz="0" w:space="0" w:color="auto"/>
          </w:divBdr>
        </w:div>
        <w:div w:id="803697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1096</TotalTime>
  <Pages>18</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venkanna</cp:lastModifiedBy>
  <cp:revision>2</cp:revision>
  <dcterms:created xsi:type="dcterms:W3CDTF">2019-08-06T07:34:00Z</dcterms:created>
  <dcterms:modified xsi:type="dcterms:W3CDTF">2019-08-30T13:14:00Z</dcterms:modified>
</cp:coreProperties>
</file>